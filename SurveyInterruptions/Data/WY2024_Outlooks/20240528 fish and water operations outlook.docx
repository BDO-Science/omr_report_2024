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0243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5348CC6A" w14:textId="3D19B63E" w:rsidR="0642253F" w:rsidRDefault="0646F2A9" w:rsidP="68D098C4">
      <w:pPr>
        <w:pStyle w:val="Header1"/>
      </w:pPr>
      <w:r>
        <w:t xml:space="preserve">Weekly Fish and Water Operations Outlook </w:t>
      </w:r>
    </w:p>
    <w:p w14:paraId="4AAE45C5" w14:textId="5EC95B60" w:rsidR="0642253F" w:rsidRDefault="317FD2B5" w:rsidP="68D098C4">
      <w:pPr>
        <w:pStyle w:val="Header1"/>
      </w:pPr>
      <w:r>
        <w:t>5</w:t>
      </w:r>
      <w:r w:rsidR="5791905A">
        <w:t>/</w:t>
      </w:r>
      <w:r w:rsidR="269F1DC4">
        <w:t>2</w:t>
      </w:r>
      <w:r w:rsidR="704EAD17">
        <w:t>8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41B3BF10">
        <w:t>6</w:t>
      </w:r>
      <w:r w:rsidR="4D002BFF">
        <w:t>/</w:t>
      </w:r>
      <w:r w:rsidR="68323883">
        <w:t>3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>
      <w:pPr>
        <w:pStyle w:val="Header2"/>
      </w:pPr>
      <w:r>
        <w:t>Water Project Operational Intent for Week</w:t>
      </w:r>
    </w:p>
    <w:p w14:paraId="7459782D" w14:textId="54157A9D" w:rsidR="7AFB2DD7" w:rsidRDefault="55B09D7C" w:rsidP="404BE51C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404BE51C">
        <w:rPr>
          <w:rFonts w:ascii="Segoe UI" w:eastAsiaTheme="minorEastAsia" w:hAnsi="Segoe UI"/>
          <w:color w:val="auto"/>
          <w:sz w:val="22"/>
          <w:szCs w:val="22"/>
        </w:rPr>
        <w:t>Effective</w:t>
      </w:r>
      <w:r w:rsidR="19880624" w:rsidRPr="404BE51C">
        <w:rPr>
          <w:rFonts w:ascii="Segoe UI" w:eastAsiaTheme="minorEastAsia" w:hAnsi="Segoe UI"/>
          <w:color w:val="auto"/>
          <w:sz w:val="22"/>
          <w:szCs w:val="22"/>
        </w:rPr>
        <w:t xml:space="preserve"> beginning </w:t>
      </w:r>
      <w:r w:rsidRPr="404BE51C">
        <w:rPr>
          <w:rFonts w:ascii="Segoe UI" w:eastAsiaTheme="minorEastAsia" w:hAnsi="Segoe UI"/>
          <w:color w:val="auto"/>
          <w:sz w:val="22"/>
          <w:szCs w:val="22"/>
        </w:rPr>
        <w:t>4/1</w:t>
      </w:r>
      <w:r w:rsidR="215496D3" w:rsidRPr="404BE51C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404BE51C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404BE51C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operations </w:t>
      </w:r>
      <w:r w:rsidR="59021123" w:rsidRPr="404BE51C">
        <w:rPr>
          <w:rFonts w:ascii="Segoe UI" w:eastAsiaTheme="minorEastAsia" w:hAnsi="Segoe UI"/>
          <w:color w:val="auto"/>
          <w:sz w:val="22"/>
          <w:szCs w:val="22"/>
        </w:rPr>
        <w:t>are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 limited to a 14-day average OMRI flow no more negative than -</w:t>
      </w:r>
      <w:r w:rsidR="0013740E" w:rsidRPr="404BE51C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682DD418" w:rsidRPr="404BE51C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  <w:r w:rsidR="7AFB2DD7" w:rsidRPr="404BE51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</w:t>
      </w:r>
    </w:p>
    <w:p w14:paraId="6C080D43" w14:textId="63D77F5D" w:rsidR="7A03317D" w:rsidRDefault="21F2A830" w:rsidP="1C8785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Segoe UI" w:hAnsi="Segoe UI"/>
          <w:color w:val="auto"/>
          <w:sz w:val="22"/>
          <w:szCs w:val="22"/>
        </w:rPr>
      </w:pPr>
      <w:r w:rsidRPr="6C048370">
        <w:rPr>
          <w:rFonts w:ascii="Segoe UI" w:eastAsia="Segoe UI" w:hAnsi="Segoe UI"/>
          <w:color w:val="auto"/>
          <w:sz w:val="22"/>
          <w:szCs w:val="22"/>
        </w:rPr>
        <w:t xml:space="preserve">Reclamation </w:t>
      </w:r>
      <w:r w:rsidR="12F2CBD4" w:rsidRPr="6C048370">
        <w:rPr>
          <w:rFonts w:ascii="Segoe UI" w:eastAsia="Segoe UI" w:hAnsi="Segoe UI"/>
          <w:color w:val="auto"/>
          <w:sz w:val="22"/>
          <w:szCs w:val="22"/>
        </w:rPr>
        <w:t xml:space="preserve">and DWR </w:t>
      </w:r>
      <w:r w:rsidR="229ED1FE" w:rsidRPr="6C048370">
        <w:rPr>
          <w:rFonts w:ascii="Segoe UI" w:eastAsia="Segoe UI" w:hAnsi="Segoe UI"/>
          <w:color w:val="auto"/>
          <w:sz w:val="22"/>
          <w:szCs w:val="22"/>
        </w:rPr>
        <w:t>propose</w:t>
      </w:r>
      <w:r w:rsidRPr="6C048370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9F23459" w:rsidRPr="6C048370">
        <w:rPr>
          <w:rFonts w:ascii="Segoe UI" w:eastAsia="Segoe UI" w:hAnsi="Segoe UI"/>
          <w:color w:val="auto"/>
          <w:sz w:val="22"/>
          <w:szCs w:val="22"/>
        </w:rPr>
        <w:t>joint water project</w:t>
      </w:r>
      <w:r w:rsidR="77C5E1C8" w:rsidRPr="6C048370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6164569" w:rsidRPr="6C048370">
        <w:rPr>
          <w:rFonts w:ascii="Segoe UI" w:eastAsia="Segoe UI" w:hAnsi="Segoe UI"/>
          <w:color w:val="auto"/>
          <w:sz w:val="22"/>
          <w:szCs w:val="22"/>
        </w:rPr>
        <w:t xml:space="preserve">operations </w:t>
      </w:r>
      <w:r w:rsidR="7247C6E8" w:rsidRPr="6C048370">
        <w:rPr>
          <w:rFonts w:ascii="Segoe UI" w:eastAsia="Segoe UI" w:hAnsi="Segoe UI"/>
          <w:color w:val="auto"/>
          <w:sz w:val="22"/>
          <w:szCs w:val="22"/>
        </w:rPr>
        <w:t xml:space="preserve">for the week </w:t>
      </w:r>
      <w:r w:rsidR="6BF41180" w:rsidRPr="6C048370">
        <w:rPr>
          <w:rFonts w:ascii="Segoe UI" w:eastAsia="Segoe UI" w:hAnsi="Segoe UI"/>
          <w:color w:val="auto"/>
          <w:sz w:val="22"/>
          <w:szCs w:val="22"/>
        </w:rPr>
        <w:t>be</w:t>
      </w:r>
      <w:r w:rsidR="36164569" w:rsidRPr="6C048370">
        <w:rPr>
          <w:rFonts w:ascii="Segoe UI" w:eastAsia="Segoe UI" w:hAnsi="Segoe UI"/>
          <w:color w:val="auto"/>
          <w:sz w:val="22"/>
          <w:szCs w:val="22"/>
        </w:rPr>
        <w:t xml:space="preserve"> limited</w:t>
      </w:r>
      <w:r w:rsidR="7725A50E" w:rsidRPr="6C048370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Pr="6C048370">
        <w:rPr>
          <w:rFonts w:ascii="Segoe UI" w:eastAsia="Segoe UI" w:hAnsi="Segoe UI"/>
          <w:color w:val="auto"/>
          <w:sz w:val="22"/>
          <w:szCs w:val="22"/>
        </w:rPr>
        <w:t xml:space="preserve">to </w:t>
      </w:r>
      <w:r w:rsidR="7BB0CD29" w:rsidRPr="6C048370">
        <w:rPr>
          <w:rFonts w:ascii="Segoe UI" w:eastAsia="Segoe UI" w:hAnsi="Segoe UI"/>
          <w:color w:val="auto"/>
          <w:sz w:val="22"/>
          <w:szCs w:val="22"/>
        </w:rPr>
        <w:t>a 14-day average</w:t>
      </w:r>
      <w:r w:rsidRPr="6C048370">
        <w:rPr>
          <w:rFonts w:ascii="Segoe UI" w:eastAsia="Segoe UI" w:hAnsi="Segoe UI"/>
          <w:color w:val="auto"/>
          <w:sz w:val="22"/>
          <w:szCs w:val="22"/>
        </w:rPr>
        <w:t xml:space="preserve"> OMRI </w:t>
      </w:r>
      <w:r w:rsidR="5BD2C921" w:rsidRPr="6C048370">
        <w:rPr>
          <w:rFonts w:ascii="Segoe UI" w:eastAsia="Segoe UI" w:hAnsi="Segoe UI"/>
          <w:color w:val="auto"/>
          <w:sz w:val="22"/>
          <w:szCs w:val="22"/>
        </w:rPr>
        <w:t xml:space="preserve">flow </w:t>
      </w:r>
      <w:r w:rsidRPr="6C048370">
        <w:rPr>
          <w:rFonts w:ascii="Segoe UI" w:eastAsia="Segoe UI" w:hAnsi="Segoe UI"/>
          <w:color w:val="auto"/>
          <w:sz w:val="22"/>
          <w:szCs w:val="22"/>
        </w:rPr>
        <w:t>no more negative than –</w:t>
      </w:r>
      <w:r w:rsidR="05507327" w:rsidRPr="6C048370">
        <w:rPr>
          <w:rFonts w:ascii="Segoe UI" w:eastAsia="Segoe UI" w:hAnsi="Segoe UI"/>
          <w:color w:val="auto"/>
          <w:sz w:val="22"/>
          <w:szCs w:val="22"/>
        </w:rPr>
        <w:t>5</w:t>
      </w:r>
      <w:r w:rsidRPr="6C048370">
        <w:rPr>
          <w:rFonts w:ascii="Segoe UI" w:eastAsia="Segoe UI" w:hAnsi="Segoe UI"/>
          <w:color w:val="auto"/>
          <w:sz w:val="22"/>
          <w:szCs w:val="22"/>
        </w:rPr>
        <w:t>,</w:t>
      </w:r>
      <w:r w:rsidR="5B856190" w:rsidRPr="6C048370">
        <w:rPr>
          <w:rFonts w:ascii="Segoe UI" w:eastAsia="Segoe UI" w:hAnsi="Segoe UI"/>
          <w:color w:val="auto"/>
          <w:sz w:val="22"/>
          <w:szCs w:val="22"/>
        </w:rPr>
        <w:t>0</w:t>
      </w:r>
      <w:r w:rsidRPr="6C048370">
        <w:rPr>
          <w:rFonts w:ascii="Segoe UI" w:eastAsia="Segoe UI" w:hAnsi="Segoe UI"/>
          <w:color w:val="auto"/>
          <w:sz w:val="22"/>
          <w:szCs w:val="22"/>
        </w:rPr>
        <w:t xml:space="preserve">00 </w:t>
      </w:r>
      <w:proofErr w:type="spellStart"/>
      <w:r w:rsidRPr="6C048370">
        <w:rPr>
          <w:rFonts w:ascii="Segoe UI" w:eastAsia="Segoe UI" w:hAnsi="Segoe UI"/>
          <w:color w:val="auto"/>
          <w:sz w:val="22"/>
          <w:szCs w:val="22"/>
        </w:rPr>
        <w:t>cfs</w:t>
      </w:r>
      <w:proofErr w:type="spellEnd"/>
      <w:r w:rsidR="147A6091" w:rsidRPr="6C048370">
        <w:rPr>
          <w:rFonts w:ascii="Segoe UI" w:eastAsia="Segoe UI" w:hAnsi="Segoe UI"/>
          <w:color w:val="auto"/>
          <w:sz w:val="22"/>
          <w:szCs w:val="22"/>
        </w:rPr>
        <w:t xml:space="preserve">. </w:t>
      </w:r>
    </w:p>
    <w:p w14:paraId="3058FBA5" w14:textId="183E41FD" w:rsidR="498D1725" w:rsidRDefault="471F0468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1921C6BE">
        <w:rPr>
          <w:rFonts w:ascii="Segoe UI" w:eastAsia="Segoe UI" w:hAnsi="Segoe UI"/>
          <w:color w:val="auto"/>
          <w:sz w:val="22"/>
          <w:szCs w:val="22"/>
        </w:rPr>
        <w:t xml:space="preserve">I/E </w:t>
      </w:r>
      <w:r w:rsidR="7B32CB25" w:rsidRPr="1921C6BE">
        <w:rPr>
          <w:rFonts w:ascii="Segoe UI" w:eastAsia="Segoe UI" w:hAnsi="Segoe UI"/>
          <w:color w:val="auto"/>
          <w:sz w:val="22"/>
          <w:szCs w:val="22"/>
        </w:rPr>
        <w:t xml:space="preserve">ratio </w:t>
      </w:r>
      <w:r w:rsidRPr="1921C6BE">
        <w:rPr>
          <w:rFonts w:ascii="Segoe UI" w:eastAsia="Segoe UI" w:hAnsi="Segoe UI"/>
          <w:color w:val="auto"/>
          <w:sz w:val="22"/>
          <w:szCs w:val="22"/>
        </w:rPr>
        <w:t xml:space="preserve">export constraints per Section 8.17 </w:t>
      </w:r>
      <w:r w:rsidR="1B2613D9" w:rsidRPr="1921C6BE">
        <w:rPr>
          <w:rFonts w:ascii="Segoe UI" w:eastAsia="Segoe UI" w:hAnsi="Segoe UI"/>
          <w:color w:val="auto"/>
          <w:sz w:val="22"/>
          <w:szCs w:val="22"/>
        </w:rPr>
        <w:t>of</w:t>
      </w:r>
      <w:r w:rsidR="1B2613D9" w:rsidRPr="1921C6BE">
        <w:rPr>
          <w:rFonts w:ascii="Segoe UI" w:eastAsia="Times New Roman" w:hAnsi="Segoe UI"/>
          <w:color w:val="auto"/>
          <w:sz w:val="22"/>
          <w:szCs w:val="22"/>
        </w:rPr>
        <w:t xml:space="preserve"> State ITP </w:t>
      </w:r>
      <w:r w:rsidR="0CFD2DA8" w:rsidRPr="1921C6BE">
        <w:rPr>
          <w:rFonts w:ascii="Segoe UI" w:eastAsia="Times New Roman" w:hAnsi="Segoe UI"/>
          <w:color w:val="auto"/>
          <w:sz w:val="22"/>
          <w:szCs w:val="22"/>
        </w:rPr>
        <w:t>will</w:t>
      </w:r>
      <w:r w:rsidR="32721F7A" w:rsidRPr="1921C6BE">
        <w:rPr>
          <w:rFonts w:ascii="Segoe UI" w:eastAsia="Times New Roman" w:hAnsi="Segoe UI"/>
          <w:color w:val="auto"/>
          <w:sz w:val="22"/>
          <w:szCs w:val="22"/>
        </w:rPr>
        <w:t xml:space="preserve"> control SWP exports</w:t>
      </w:r>
      <w:r w:rsidR="66AE566A" w:rsidRPr="1921C6BE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2D4F2C4F" w:rsidRPr="1921C6BE">
        <w:rPr>
          <w:rFonts w:ascii="Segoe UI" w:eastAsia="Times New Roman" w:hAnsi="Segoe UI"/>
          <w:color w:val="auto"/>
          <w:sz w:val="22"/>
          <w:szCs w:val="22"/>
        </w:rPr>
        <w:t>through 5/31.</w:t>
      </w:r>
    </w:p>
    <w:p w14:paraId="29A6D73B" w14:textId="6EB13004" w:rsidR="00CA3B24" w:rsidRPr="006110B1" w:rsidRDefault="00CA3B24" w:rsidP="00DE5505">
      <w:pPr>
        <w:pStyle w:val="Header2"/>
      </w:pPr>
      <w:r>
        <w:t>Forecasted Weather</w:t>
      </w:r>
    </w:p>
    <w:p w14:paraId="1DB7D3E3" w14:textId="5CBC85D0" w:rsidR="005B4595" w:rsidRPr="0092469F" w:rsidRDefault="2FBCBC43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1921C6BE">
        <w:rPr>
          <w:rFonts w:ascii="Segoe UI" w:hAnsi="Segoe UI"/>
          <w:color w:val="auto"/>
          <w:sz w:val="22"/>
          <w:szCs w:val="22"/>
        </w:rPr>
        <w:t xml:space="preserve">Warm </w:t>
      </w:r>
      <w:r w:rsidR="6B2EDC4E" w:rsidRPr="1921C6BE">
        <w:rPr>
          <w:rFonts w:ascii="Segoe UI" w:hAnsi="Segoe UI"/>
          <w:color w:val="auto"/>
          <w:sz w:val="22"/>
          <w:szCs w:val="22"/>
        </w:rPr>
        <w:t>weather continues, with occasional gusty winds. Elevated fire concerns</w:t>
      </w:r>
      <w:r w:rsidR="29D3C180" w:rsidRPr="1921C6BE">
        <w:rPr>
          <w:rFonts w:ascii="Segoe UI" w:hAnsi="Segoe UI"/>
          <w:color w:val="auto"/>
          <w:sz w:val="22"/>
          <w:szCs w:val="22"/>
        </w:rPr>
        <w:t xml:space="preserve"> on Thursday. Onshore flow </w:t>
      </w:r>
      <w:r w:rsidR="6212104D" w:rsidRPr="1921C6BE">
        <w:rPr>
          <w:rFonts w:ascii="Segoe UI" w:hAnsi="Segoe UI"/>
          <w:color w:val="auto"/>
          <w:sz w:val="22"/>
          <w:szCs w:val="22"/>
        </w:rPr>
        <w:t>returns by the weekend.</w:t>
      </w:r>
    </w:p>
    <w:p w14:paraId="46E7E7B1" w14:textId="3E2E801D" w:rsidR="00A11958" w:rsidRPr="0092469F" w:rsidRDefault="00A11958" w:rsidP="42454C1C">
      <w:pPr>
        <w:pStyle w:val="VITableTitleSegoeUI11regular"/>
      </w:pPr>
      <w:r>
        <w:t xml:space="preserve">Table </w:t>
      </w:r>
      <w:r w:rsidRPr="1921C6BE">
        <w:rPr>
          <w:i/>
        </w:rPr>
        <w:fldChar w:fldCharType="begin"/>
      </w:r>
      <w:r>
        <w:instrText xml:space="preserve"> SEQ Table \* ARABIC </w:instrText>
      </w:r>
      <w:r w:rsidRPr="1921C6BE">
        <w:rPr>
          <w:i/>
        </w:rPr>
        <w:fldChar w:fldCharType="separate"/>
      </w:r>
      <w:r w:rsidR="00FE391C" w:rsidRPr="1921C6BE">
        <w:rPr>
          <w:noProof/>
        </w:rPr>
        <w:t>1</w:t>
      </w:r>
      <w:r w:rsidRPr="1921C6BE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 xml:space="preserve">tributary. </w:t>
      </w:r>
      <w:r w:rsidR="4B7F58B3">
        <w:t>Note that all reservoir storage, flow, X2 position</w:t>
      </w:r>
      <w:r w:rsidR="76735E7A">
        <w:t>,</w:t>
      </w:r>
      <w:r w:rsidR="4B7F58B3">
        <w:t xml:space="preserve"> </w:t>
      </w:r>
      <w:r w:rsidR="76735E7A">
        <w:t>etc.</w:t>
      </w:r>
      <w:r w:rsidR="4B7F58B3">
        <w:t xml:space="preserve"> show</w:t>
      </w:r>
      <w:r w:rsidR="624C1BF6">
        <w:t>n</w:t>
      </w:r>
      <w:r w:rsidR="4B7F58B3">
        <w:t xml:space="preserve"> below</w:t>
      </w:r>
      <w:r w:rsidR="10801F8D">
        <w:t xml:space="preserve"> are entered</w:t>
      </w:r>
      <w:r w:rsidR="4B7F58B3">
        <w:t xml:space="preserve"> </w:t>
      </w:r>
      <w:r w:rsidR="10801F8D">
        <w:t>into the table as of 5/2</w:t>
      </w:r>
      <w:r w:rsidR="3C1C666C">
        <w:t>7</w:t>
      </w:r>
      <w:r w:rsidR="10801F8D">
        <w:t>.</w:t>
      </w:r>
      <w:r w:rsidR="4B7F58B3">
        <w:t xml:space="preserve"> </w:t>
      </w:r>
      <w:r w:rsidR="00B57B04">
        <w:t>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6C048370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6C048370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2BD416E6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7261CC6" w:rsidRPr="1921C6BE">
              <w:rPr>
                <w:rFonts w:ascii="Segoe UI" w:eastAsia="Times New Roman" w:hAnsi="Segoe UI"/>
                <w:sz w:val="16"/>
                <w:szCs w:val="16"/>
              </w:rPr>
              <w:t>250</w:t>
            </w:r>
            <w:r w:rsidR="0FB63F2C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02BEF12A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6E55D2FB" w:rsidRPr="1921C6B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764B386" w:rsidRPr="1921C6BE">
              <w:rPr>
                <w:rFonts w:ascii="Segoe UI" w:eastAsia="Times New Roman" w:hAnsi="Segoe UI"/>
                <w:sz w:val="16"/>
                <w:szCs w:val="16"/>
              </w:rPr>
              <w:t xml:space="preserve">50 </w:t>
            </w:r>
            <w:proofErr w:type="spellStart"/>
            <w:r w:rsidR="7B510060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1FF8E8C"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487D018" w:rsidRPr="1921C6BE">
              <w:rPr>
                <w:rFonts w:ascii="Segoe UI" w:eastAsia="Times New Roman" w:hAnsi="Segoe UI"/>
                <w:sz w:val="16"/>
                <w:szCs w:val="16"/>
              </w:rPr>
              <w:t>250</w:t>
            </w:r>
            <w:r w:rsidR="5E407D47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31FF8E8C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1FF8E8C" w:rsidRPr="1921C6BE">
              <w:rPr>
                <w:rFonts w:ascii="Segoe UI" w:eastAsia="Times New Roman" w:hAnsi="Segoe UI"/>
                <w:sz w:val="16"/>
                <w:szCs w:val="16"/>
              </w:rPr>
              <w:t>, attraction pulse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75A5ABF9" w14:textId="45857452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14:paraId="4BB1F9F6" w14:textId="6B408BD3" w:rsidR="002E571E" w:rsidRPr="002E571E" w:rsidRDefault="275AB56A" w:rsidP="5EC2B1AF">
            <w:p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01A3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C26D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6C048370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4FE795C9" w:rsidR="002E571E" w:rsidRPr="002E571E" w:rsidRDefault="56DF776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1FD9DADE" w:rsidRPr="1921C6B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7783005B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F892026" w:rsidRPr="1921C6BE">
              <w:rPr>
                <w:rFonts w:ascii="Segoe UI" w:eastAsia="Times New Roman" w:hAnsi="Segoe UI"/>
                <w:sz w:val="16"/>
                <w:szCs w:val="16"/>
              </w:rPr>
              <w:t>28</w:t>
            </w:r>
            <w:r w:rsidR="5EE53E92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8C089CB" w:rsidRPr="1921C6BE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04D6CD02" w:rsidR="002E571E" w:rsidRPr="002E571E" w:rsidRDefault="76DA0AC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AE34D14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DEBFD80" w:rsidRPr="1921C6B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79F7618A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FAA084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3DC33C9C" w:rsidRPr="1921C6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4F550A3C" w:rsidR="002E571E" w:rsidRPr="002E571E" w:rsidRDefault="6275780D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2FBC5BC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0730861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54602F6A" w:rsidRPr="1921C6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87A9302" w:rsidRPr="1921C6B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D1954ED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8AB00ED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B554021" w:rsidRPr="1921C6BE">
              <w:rPr>
                <w:rFonts w:ascii="Segoe UI" w:eastAsia="Times New Roman" w:hAnsi="Segoe UI"/>
                <w:sz w:val="16"/>
                <w:szCs w:val="16"/>
              </w:rPr>
              <w:t>, for spring pulse flow.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BBC0" w14:textId="120E38EC" w:rsidR="001B133C" w:rsidRDefault="001B133C" w:rsidP="2E3A7D68">
            <w:pPr>
              <w:spacing w:after="0"/>
              <w:rPr>
                <w:rFonts w:ascii="Segoe UI" w:eastAsia="Segoe UI" w:hAnsi="Segoe UI"/>
                <w:sz w:val="16"/>
                <w:szCs w:val="16"/>
              </w:rPr>
            </w:pPr>
          </w:p>
          <w:p w14:paraId="21B152B5" w14:textId="58DC5D00" w:rsidR="563CB5E1" w:rsidRDefault="001B133C" w:rsidP="2E3A7D6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Most Late-fall run Chinook eggs/alevins are finished residing in the gravel, some later February-March spawned fry remain in the gravel.</w:t>
            </w:r>
            <w:r w:rsidR="520C9E59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Fry are actively migrating downstream.  </w:t>
            </w:r>
          </w:p>
          <w:p w14:paraId="1E2592E8" w14:textId="0F3FC812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Spring run smolts are actively migrating downstream.</w:t>
            </w:r>
          </w:p>
          <w:p w14:paraId="5C43D9FB" w14:textId="1840747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 run adults are moving upstream in the Sac and into various tributaries where they will spend the summer before spawning in Sep-Oct. </w:t>
            </w:r>
          </w:p>
          <w:p w14:paraId="22D7DECA" w14:textId="7B5C4B53" w:rsidR="563CB5E1" w:rsidRDefault="00002E64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winter-run are arriving in the upper river and holding.  Spawning for winter-run </w:t>
            </w:r>
            <w:r w:rsidR="3D665BD8" w:rsidRPr="2683252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has begun.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steelhead are </w:t>
            </w:r>
            <w:proofErr w:type="spellStart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outmigrating</w:t>
            </w:r>
            <w:proofErr w:type="spellEnd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in low numbers.</w:t>
            </w:r>
          </w:p>
          <w:p w14:paraId="5A39E72D" w14:textId="7CEDB588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Larval Green Sturgeon are being captured in low numbers while adult spawning continues into June-July.</w:t>
            </w:r>
          </w:p>
          <w:p w14:paraId="4F02F314" w14:textId="4387AFE6" w:rsidR="002E571E" w:rsidRPr="002E571E" w:rsidRDefault="3C38AF4D" w:rsidP="2E3A7D68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2AC64961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5</w:t>
            </w:r>
            <w:r w:rsidR="60E83D9B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70BD1DBB" w:rsidRPr="26832521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28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6C048370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0F80698" w:rsidR="002E571E" w:rsidRPr="002E571E" w:rsidRDefault="18738A46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45C1F103" w:rsidRPr="1921C6BE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0217BABB" w:rsidRPr="56E3DF1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2E32534" w:rsidRPr="56E3DF1C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0C546400" w:rsidRPr="56E3DF1C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4C693342" w:rsidR="002E571E" w:rsidRPr="002E571E" w:rsidRDefault="54BAEF4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2912604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C6413AA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487FE11" w:rsidRPr="56E3DF1C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CEA640F" w:rsidRPr="56E3DF1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0FE5838" w:rsidRPr="56E3DF1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532AD0DE" w:rsidR="002E571E" w:rsidRPr="002E571E" w:rsidRDefault="4742456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17EE516D" w:rsidRPr="1921C6B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02197E3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59A9DF6" w:rsidRPr="1921C6B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2666471"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3CE83F5" w:rsidRPr="56E3DF1C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0E27518" w:rsidRPr="56E3DF1C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78B86B2" w:rsidRPr="56E3DF1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0E27518" w:rsidRPr="56E3DF1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2666471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42666471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F77BD" w14:textId="5B1110B9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Fall-run Chinook salmon fry are migrating downstream, majority have left the system.</w:t>
            </w:r>
          </w:p>
          <w:p w14:paraId="69945A51" w14:textId="3A5F4F83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 juveniles are rearing or migrating downstream.</w:t>
            </w:r>
          </w:p>
          <w:p w14:paraId="2480717D" w14:textId="240E08A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Dam.</w:t>
            </w:r>
          </w:p>
          <w:p w14:paraId="6AB88C9E" w14:textId="6DA0AA7D" w:rsidR="372B9768" w:rsidRDefault="767C9E3E" w:rsidP="6C6407E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A majority of </w:t>
            </w:r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Spring-run Chinook salmon juveniles  have left the system.</w:t>
            </w:r>
          </w:p>
          <w:p w14:paraId="349445BE" w14:textId="0DD663ED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spring-run Chinook salmon are migrating up into the system past the fish monitoring station. Some have entered the hatchery and have been tagged.</w:t>
            </w:r>
          </w:p>
          <w:p w14:paraId="69C5D44E" w14:textId="6C4F78DF" w:rsidR="002E571E" w:rsidRPr="00A670B0" w:rsidRDefault="19756B80" w:rsidP="6C6407E8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590809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44FDED1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21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2760FA88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0306B7E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6C048370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0756A647" w:rsidR="002E571E" w:rsidRPr="002E571E" w:rsidRDefault="56DF7768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4EC3DF4D" w:rsidRPr="1921C6B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D87EB43" w:rsidRPr="1921C6BE">
              <w:rPr>
                <w:rFonts w:ascii="Segoe UI" w:eastAsia="Times New Roman" w:hAnsi="Segoe UI"/>
                <w:sz w:val="16"/>
                <w:szCs w:val="16"/>
              </w:rPr>
              <w:t>31</w:t>
            </w:r>
            <w:r w:rsidR="4EC3DF4D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0A4AE39E" w:rsidR="002E571E" w:rsidRPr="002E571E" w:rsidRDefault="211A5D3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80187AB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046F521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E6CAEF8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DEA8902" w:rsidRPr="1921C6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686CDD2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2F49DFC5" w:rsidR="002E571E" w:rsidRPr="002E571E" w:rsidRDefault="2D623F34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6658624A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A9DB4BE" w:rsidRPr="1921C6BE">
              <w:rPr>
                <w:rFonts w:ascii="Segoe UI" w:eastAsia="Times New Roman" w:hAnsi="Segoe UI"/>
                <w:sz w:val="16"/>
                <w:szCs w:val="16"/>
              </w:rPr>
              <w:t>,500</w:t>
            </w:r>
            <w:r w:rsidR="5F9E868F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5F9E868F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F9E868F"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E54BE48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F9E868F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F7B1FBC" w:rsidRPr="1921C6B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F9E868F"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5F9E868F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52B3E31B" w14:textId="6089A412" w:rsidR="6DF6CB16" w:rsidRDefault="76FEA5E4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Fall-run Chinook salmon f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>ry are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migrat</w:t>
            </w:r>
            <w:r w:rsidR="78F046ED" w:rsidRPr="2E3A7D68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3D14C0E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3D14C0E8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3D14C0E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6263310" w:rsidR="005D69D8" w:rsidRPr="002E571E" w:rsidRDefault="57C699A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050AF5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3A92D12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C81CB6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14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A2E953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6C048370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2C3AAE79" w:rsidR="00FF55A5" w:rsidRPr="002E571E" w:rsidRDefault="71330D1C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65839A87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AEB2F92" w:rsidRPr="1921C6BE">
              <w:rPr>
                <w:rFonts w:ascii="Segoe UI" w:eastAsia="Times New Roman" w:hAnsi="Segoe UI"/>
                <w:sz w:val="16"/>
                <w:szCs w:val="16"/>
              </w:rPr>
              <w:t>95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142F621C" w:rsidR="00FF55A5" w:rsidRPr="002E571E" w:rsidRDefault="40C6B6C0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6E03D36" w:rsidRPr="1921C6B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3546DC7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3106964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92D13B8" w:rsidRPr="1921C6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6B1959E5" w:rsidR="00FF55A5" w:rsidRPr="002E571E" w:rsidRDefault="537647CA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5771B1E9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08F1E001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950</w:t>
            </w:r>
            <w:r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0CE78204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1BD48080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0CE78204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17FD913E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25</w:t>
            </w:r>
            <w:r w:rsidR="0CE78204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r w:rsidR="0CE78204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46FC21D6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791C7CE2" w14:textId="462512A7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</w:p>
          <w:p w14:paraId="01303C91" w14:textId="56F27F60" w:rsidR="00FF55A5" w:rsidRPr="5EDB8903" w:rsidRDefault="216D9C6C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0265E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0265E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20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6C048370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06E1CB86" w:rsidR="00747C98" w:rsidRPr="002E571E" w:rsidRDefault="44ED108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4A986081" w:rsidRPr="1921C6B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FED304F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6692479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36D23522" w:rsidRPr="56E3DF1C">
              <w:rPr>
                <w:rFonts w:ascii="Segoe UI" w:eastAsia="Times New Roman" w:hAnsi="Segoe UI"/>
                <w:sz w:val="16"/>
                <w:szCs w:val="16"/>
              </w:rPr>
              <w:t>19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C004713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639E779C" w:rsidR="00747C98" w:rsidRPr="002E571E" w:rsidRDefault="506384C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2FAC49A7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9095249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4D4987F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E0D5C17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B53A6F3" w:rsidRPr="1921C6B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747552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36E8E78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05E7D5E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6A783A29" w:rsidR="00747C98" w:rsidRPr="002E571E" w:rsidRDefault="75943D7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56999935" w:rsidRPr="1921C6B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0C1698D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70E8D221" w:rsidRPr="56E3DF1C">
              <w:rPr>
                <w:rFonts w:ascii="Segoe UI" w:eastAsia="Times New Roman" w:hAnsi="Segoe UI"/>
                <w:sz w:val="16"/>
                <w:szCs w:val="16"/>
              </w:rPr>
              <w:t>19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4B88283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4A6DC9F8" w:rsidR="00747C98" w:rsidRPr="002E571E" w:rsidRDefault="2AA6198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38171E75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267934F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7BE3CD8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9D7C6DB" w:rsidRPr="1921C6B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7032C45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8D614A2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E077883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47B5EA5D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E560878" w:rsidRPr="56E3DF1C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37C41649" w:rsidRPr="56E3DF1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366A36FC" w:rsidR="00747C98" w:rsidRPr="002E571E" w:rsidRDefault="62E46859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2210368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3571E9C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B5F9E5B" w:rsidRPr="1921C6B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C5B15C4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EEC95FE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6C6DA67D" w:rsidRPr="1921C6BE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50E8380A" w:rsidRPr="1921C6BE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40886481" w:rsidRPr="1921C6BE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E7FD598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F21261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A397C1C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DF21261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2B55A75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E50F095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E50F095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98B0E84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6E162209" w:rsidRPr="1921C6B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1DB4531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71108C32" w:rsidR="00747C98" w:rsidRPr="002E571E" w:rsidRDefault="2084D0E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01CEECEF" w:rsidRPr="1921C6B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23D3F57" w:rsidRPr="1921C6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BD2A4B" w:rsidRPr="1921C6BE">
              <w:rPr>
                <w:rFonts w:ascii="Segoe UI" w:eastAsia="Times New Roman" w:hAnsi="Segoe UI"/>
                <w:sz w:val="16"/>
                <w:szCs w:val="16"/>
              </w:rPr>
              <w:t xml:space="preserve"> Anticipated Weekly Range = </w:t>
            </w:r>
            <w:r w:rsidR="300B93D2" w:rsidRPr="1921C6B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362D475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51296E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0BD2A4B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60BD2A4B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0BD2A4B"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67EA1BE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58A39CD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F3D7F6" w:rsidRPr="56E3DF1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FB316C5" w:rsidRPr="56E3DF1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60BD2A4B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60BD2A4B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07787D38" w14:textId="76593BFE" w:rsidR="5C749EF5" w:rsidRDefault="7B9B2F4D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C048370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6EEFA062" w:rsidRPr="2E645CE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C90534C" w:rsidRPr="2E645CEE">
              <w:rPr>
                <w:rFonts w:ascii="Segoe UI" w:eastAsia="Times New Roman" w:hAnsi="Segoe UI"/>
                <w:sz w:val="16"/>
                <w:szCs w:val="16"/>
              </w:rPr>
              <w:t>46</w:t>
            </w:r>
            <w:r w:rsidRPr="6C048370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6BDCE920" w:rsidRPr="6C048370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6C04837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6AD05C6" w:rsidRPr="2E645CE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318A260" w:rsidRPr="2E645CE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55E3A90" w:rsidRPr="2E645CE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6C04837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8B0CCBD" w:rsidRPr="6C048370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4164D081" w:rsidRPr="2E645CE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CEB6DFF" w:rsidRPr="2E645CEE">
              <w:rPr>
                <w:rFonts w:ascii="Segoe UI" w:eastAsia="Times New Roman" w:hAnsi="Segoe UI"/>
                <w:sz w:val="16"/>
                <w:szCs w:val="16"/>
              </w:rPr>
              <w:t>52</w:t>
            </w:r>
            <w:r w:rsidR="77953448" w:rsidRPr="6C048370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2F644CAC" w14:textId="27E3C951" w:rsidR="00747C98" w:rsidRPr="002E571E" w:rsidRDefault="4EB45A50" w:rsidP="47E1ECA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10047289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OMR Index Values:</w:t>
            </w:r>
            <w:r w:rsidR="78AB4268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DF7F68C" w:rsidRPr="1921C6BE">
              <w:rPr>
                <w:rFonts w:ascii="Segoe UI" w:eastAsia="Times New Roman" w:hAnsi="Segoe UI"/>
                <w:sz w:val="16"/>
                <w:szCs w:val="16"/>
              </w:rPr>
              <w:t>-2</w:t>
            </w:r>
            <w:r w:rsidR="7B94FAEF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8F56D93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AA9DEF8"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2AA9DEF8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AA9DEF8"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  <w:r w:rsidR="57BD9679" w:rsidRPr="1921C6BE">
              <w:rPr>
                <w:rFonts w:ascii="Segoe UI" w:eastAsia="Times New Roman" w:hAnsi="Segoe UI"/>
                <w:sz w:val="16"/>
                <w:szCs w:val="16"/>
              </w:rPr>
              <w:t xml:space="preserve"> to</w:t>
            </w:r>
            <w:proofErr w:type="gramEnd"/>
            <w:r w:rsidR="57BD9679" w:rsidRPr="1921C6BE">
              <w:rPr>
                <w:rFonts w:ascii="Segoe UI" w:eastAsia="Times New Roman" w:hAnsi="Segoe UI"/>
                <w:sz w:val="16"/>
                <w:szCs w:val="16"/>
              </w:rPr>
              <w:t xml:space="preserve"> –</w:t>
            </w:r>
            <w:r w:rsidR="373F652B" w:rsidRPr="1921C6B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7BD9679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081ED90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ECDC28F" w:rsidRPr="1921C6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7BD9679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57BD9679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35DE2027" w14:textId="35FBD169" w:rsidR="00747C98" w:rsidRDefault="121B2CFC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5C7773D8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408DD434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AE1289A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/23; open on 5/31</w:t>
            </w:r>
            <w:r w:rsidR="5D090CD3" w:rsidRPr="1921C6B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closed on 6/3</w:t>
            </w:r>
          </w:p>
          <w:p w14:paraId="25843E74" w14:textId="030A102F" w:rsidR="00747C98" w:rsidRDefault="52E0BB6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313F172D" w:rsidRPr="1921C6BE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AE82A37" w:rsidRPr="1921C6B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F37FD57" w:rsidRPr="1921C6B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AE82A37" w:rsidRPr="1921C6BE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295DBFA" w14:textId="6327C096" w:rsidR="00747C98" w:rsidRPr="2CEDC7D3" w:rsidRDefault="3C5B7F6C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7995AE6F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2E8CBD5" w:rsidRPr="1921C6BE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1F567608" w:rsidRPr="1921C6BE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6F4EC295" w:rsidRPr="1921C6B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6917222" w:rsidRPr="1921C6BE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7E61732B" w:rsidRPr="1921C6BE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00E2C8E0" w:rsidRPr="1921C6BE">
              <w:rPr>
                <w:rFonts w:ascii="Segoe UI" w:eastAsia="Times New Roman" w:hAnsi="Segoe UI"/>
                <w:sz w:val="16"/>
                <w:szCs w:val="16"/>
              </w:rPr>
              <w:t>Last</w:t>
            </w:r>
            <w:r w:rsidR="3CE359DB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9352B19" w:rsidRPr="1921C6BE">
              <w:rPr>
                <w:rFonts w:ascii="Segoe UI" w:eastAsia="Times New Roman" w:hAnsi="Segoe UI"/>
                <w:sz w:val="16"/>
                <w:szCs w:val="16"/>
              </w:rPr>
              <w:t xml:space="preserve">Quarter </w:t>
            </w:r>
            <w:r w:rsidR="7E61732B" w:rsidRPr="1921C6BE">
              <w:rPr>
                <w:rFonts w:ascii="Segoe UI" w:eastAsia="Times New Roman" w:hAnsi="Segoe UI"/>
                <w:sz w:val="16"/>
                <w:szCs w:val="16"/>
              </w:rPr>
              <w:t>Moon on 5/</w:t>
            </w:r>
            <w:r w:rsidR="02C96076" w:rsidRPr="1921C6BE">
              <w:rPr>
                <w:rFonts w:ascii="Segoe UI" w:eastAsia="Times New Roman" w:hAnsi="Segoe UI"/>
                <w:sz w:val="16"/>
                <w:szCs w:val="16"/>
              </w:rPr>
              <w:t>30</w:t>
            </w:r>
          </w:p>
          <w:p w14:paraId="4CE11DC5" w14:textId="6A9FC0F8" w:rsidR="00747C98" w:rsidRPr="2CEDC7D3" w:rsidRDefault="00747C98" w:rsidP="1921C6BE">
            <w:p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1EC29C07" w:rsidR="00747C98" w:rsidRPr="00F12F4A" w:rsidRDefault="002314FE" w:rsidP="6C6407E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C6407E8">
              <w:rPr>
                <w:i w:val="0"/>
                <w:iCs w:val="0"/>
              </w:rPr>
              <w:t xml:space="preserve">Adult </w:t>
            </w:r>
            <w:r w:rsidR="18D4058C" w:rsidRPr="6C6407E8">
              <w:rPr>
                <w:i w:val="0"/>
                <w:iCs w:val="0"/>
              </w:rPr>
              <w:t xml:space="preserve">DS </w:t>
            </w:r>
            <w:r w:rsidR="00522532" w:rsidRPr="6C6407E8">
              <w:rPr>
                <w:i w:val="0"/>
                <w:iCs w:val="0"/>
              </w:rPr>
              <w:t xml:space="preserve">spawning is ongoing. </w:t>
            </w:r>
            <w:r w:rsidR="00DA7EB5" w:rsidRPr="6C6407E8">
              <w:rPr>
                <w:i w:val="0"/>
                <w:iCs w:val="0"/>
              </w:rPr>
              <w:t>DS</w:t>
            </w:r>
            <w:r w:rsidR="00487115" w:rsidRPr="6C6407E8">
              <w:rPr>
                <w:i w:val="0"/>
                <w:iCs w:val="0"/>
              </w:rPr>
              <w:t xml:space="preserve"> </w:t>
            </w:r>
            <w:r w:rsidRPr="6C6407E8">
              <w:rPr>
                <w:i w:val="0"/>
                <w:iCs w:val="0"/>
              </w:rPr>
              <w:t xml:space="preserve">larvae </w:t>
            </w:r>
            <w:r w:rsidR="00487115" w:rsidRPr="6C6407E8">
              <w:rPr>
                <w:i w:val="0"/>
                <w:iCs w:val="0"/>
              </w:rPr>
              <w:t>have been</w:t>
            </w:r>
            <w:r w:rsidR="00AA3815" w:rsidRPr="6C6407E8">
              <w:rPr>
                <w:i w:val="0"/>
                <w:iCs w:val="0"/>
              </w:rPr>
              <w:t xml:space="preserve"> detected in Suisun Marsh</w:t>
            </w:r>
            <w:r w:rsidR="00034A50" w:rsidRPr="6C6407E8">
              <w:rPr>
                <w:i w:val="0"/>
                <w:iCs w:val="0"/>
              </w:rPr>
              <w:t>,</w:t>
            </w:r>
            <w:r w:rsidR="00816233">
              <w:rPr>
                <w:i w:val="0"/>
                <w:iCs w:val="0"/>
              </w:rPr>
              <w:t xml:space="preserve"> </w:t>
            </w:r>
            <w:r w:rsidR="00034A50" w:rsidRPr="6C6407E8">
              <w:rPr>
                <w:i w:val="0"/>
                <w:iCs w:val="0"/>
              </w:rPr>
              <w:t>Suisun Bay,</w:t>
            </w:r>
            <w:r w:rsidR="00886DF5" w:rsidRPr="6C6407E8">
              <w:rPr>
                <w:i w:val="0"/>
                <w:iCs w:val="0"/>
              </w:rPr>
              <w:t xml:space="preserve"> </w:t>
            </w:r>
            <w:r w:rsidR="00080913" w:rsidRPr="6C6407E8">
              <w:rPr>
                <w:i w:val="0"/>
                <w:iCs w:val="0"/>
              </w:rPr>
              <w:t xml:space="preserve">the </w:t>
            </w:r>
            <w:r w:rsidR="00B22D6F" w:rsidRPr="6C6407E8">
              <w:rPr>
                <w:i w:val="0"/>
                <w:iCs w:val="0"/>
              </w:rPr>
              <w:t xml:space="preserve">Lower Sacramento, </w:t>
            </w:r>
            <w:r w:rsidR="00886DF5" w:rsidRPr="6C6407E8">
              <w:rPr>
                <w:i w:val="0"/>
                <w:iCs w:val="0"/>
              </w:rPr>
              <w:t xml:space="preserve">and the </w:t>
            </w:r>
            <w:r w:rsidR="00EB4028" w:rsidRPr="6C6407E8">
              <w:rPr>
                <w:i w:val="0"/>
                <w:iCs w:val="0"/>
              </w:rPr>
              <w:t>D</w:t>
            </w:r>
            <w:r w:rsidR="00D4392D" w:rsidRPr="6C6407E8">
              <w:rPr>
                <w:i w:val="0"/>
                <w:iCs w:val="0"/>
              </w:rPr>
              <w:t>eep</w:t>
            </w:r>
            <w:r w:rsidR="00BA6D53" w:rsidRPr="6C6407E8">
              <w:rPr>
                <w:i w:val="0"/>
                <w:iCs w:val="0"/>
              </w:rPr>
              <w:t xml:space="preserve"> W</w:t>
            </w:r>
            <w:r w:rsidR="00D4392D" w:rsidRPr="6C6407E8">
              <w:rPr>
                <w:i w:val="0"/>
                <w:iCs w:val="0"/>
              </w:rPr>
              <w:t>ater Ship</w:t>
            </w:r>
            <w:r w:rsidR="00BA6D53" w:rsidRPr="6C6407E8">
              <w:rPr>
                <w:i w:val="0"/>
                <w:iCs w:val="0"/>
              </w:rPr>
              <w:t>ping</w:t>
            </w:r>
            <w:r w:rsidR="00D4392D" w:rsidRPr="6C6407E8">
              <w:rPr>
                <w:i w:val="0"/>
                <w:iCs w:val="0"/>
              </w:rPr>
              <w:t xml:space="preserve"> Channel</w:t>
            </w:r>
            <w:r w:rsidR="00AD6018" w:rsidRPr="6C6407E8">
              <w:rPr>
                <w:i w:val="0"/>
                <w:iCs w:val="0"/>
              </w:rPr>
              <w:t xml:space="preserve"> since </w:t>
            </w:r>
            <w:r w:rsidR="0096545E" w:rsidRPr="6C6407E8">
              <w:rPr>
                <w:i w:val="0"/>
                <w:iCs w:val="0"/>
              </w:rPr>
              <w:t>4/</w:t>
            </w:r>
            <w:r w:rsidR="7F63AE56" w:rsidRPr="26832521">
              <w:rPr>
                <w:i w:val="0"/>
                <w:iCs w:val="0"/>
              </w:rPr>
              <w:t>22</w:t>
            </w:r>
            <w:r w:rsidR="001F7342" w:rsidRPr="6C6407E8">
              <w:rPr>
                <w:i w:val="0"/>
                <w:iCs w:val="0"/>
              </w:rPr>
              <w:t>.</w:t>
            </w:r>
            <w:r w:rsidR="00337C8D" w:rsidRPr="6C6407E8">
              <w:rPr>
                <w:i w:val="0"/>
                <w:iCs w:val="0"/>
              </w:rPr>
              <w:t xml:space="preserve"> One juvenile DS was detected in Salvage on 4/29</w:t>
            </w:r>
            <w:r w:rsidR="77DEFFBE" w:rsidRPr="6C6407E8">
              <w:rPr>
                <w:i w:val="0"/>
                <w:iCs w:val="0"/>
              </w:rPr>
              <w:t xml:space="preserve"> and one larval </w:t>
            </w:r>
            <w:r w:rsidR="61D0E15C" w:rsidRPr="26832521">
              <w:rPr>
                <w:i w:val="0"/>
                <w:iCs w:val="0"/>
              </w:rPr>
              <w:t>DS</w:t>
            </w:r>
            <w:r w:rsidR="77DEFFBE" w:rsidRPr="6C6407E8">
              <w:rPr>
                <w:i w:val="0"/>
                <w:iCs w:val="0"/>
              </w:rPr>
              <w:t xml:space="preserve"> was detected in the South Delta on 5/13</w:t>
            </w:r>
            <w:r w:rsidR="00F75D6C">
              <w:rPr>
                <w:i w:val="0"/>
                <w:iCs w:val="0"/>
              </w:rPr>
              <w:t>.</w:t>
            </w:r>
          </w:p>
          <w:p w14:paraId="0F42C222" w14:textId="051F80D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Chipps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  <w:r w:rsidR="54289B0C" w:rsidRPr="62DB0EA2">
              <w:rPr>
                <w:i w:val="0"/>
                <w:iCs w:val="0"/>
              </w:rPr>
              <w:t xml:space="preserve">Two juvenile LFS were salvaged on 4/10 and 4/26. </w:t>
            </w:r>
          </w:p>
          <w:p w14:paraId="733FFF8E" w14:textId="48CE7BD9" w:rsidR="00747C98" w:rsidRPr="002E571E" w:rsidRDefault="40364328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080913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5/</w:t>
            </w:r>
            <w:r w:rsidR="25C6524D" w:rsidRPr="26832521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61D0E15C" w:rsidRPr="26832521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0F399A4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C6407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C6407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E8A47DE" w14:textId="6D0E6396" w:rsidR="006A4535" w:rsidRPr="006A4535" w:rsidRDefault="002D4215" w:rsidP="00D13913">
            <w:pPr>
              <w:pStyle w:val="VITableTextSegoeUIRegular8"/>
              <w:spacing w:line="259" w:lineRule="auto"/>
            </w:pPr>
            <w:r>
              <w:t>5/27/2024</w:t>
            </w:r>
          </w:p>
          <w:p w14:paraId="6CE5C9D6" w14:textId="0CA469E5" w:rsidR="006A4535" w:rsidRPr="006A4535" w:rsidRDefault="006A4535" w:rsidP="00D13913">
            <w:pPr>
              <w:pStyle w:val="VITableTextSegoeUIRegular8"/>
              <w:spacing w:line="259" w:lineRule="auto"/>
            </w:pPr>
          </w:p>
        </w:tc>
      </w:tr>
      <w:tr w:rsidR="008A120F" w14:paraId="27405751" w14:textId="77777777" w:rsidTr="6C6407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Pr="003728D2" w:rsidRDefault="008A120F" w:rsidP="008A120F">
            <w:pPr>
              <w:pStyle w:val="VITableTextSegoeUIRegular8"/>
            </w:pPr>
            <w:r w:rsidRPr="003728D2">
              <w:t>WY 2024 loss = 2748</w:t>
            </w:r>
          </w:p>
          <w:p w14:paraId="047E4564" w14:textId="1DACD3AD" w:rsidR="008A120F" w:rsidRPr="003728D2" w:rsidRDefault="008A120F" w:rsidP="008A120F">
            <w:pPr>
              <w:pStyle w:val="VITableTextSegoeUIRegular8"/>
            </w:pPr>
            <w:r w:rsidRPr="003728D2">
              <w:rPr>
                <w:rStyle w:val="normaltextrun"/>
                <w:color w:val="000000"/>
                <w:bdr w:val="none" w:sz="0" w:space="0" w:color="auto" w:frame="1"/>
              </w:rPr>
              <w:t>(100% of 1.17% of JPE) </w:t>
            </w:r>
          </w:p>
          <w:p w14:paraId="3E3C81B0" w14:textId="5F6FF37C" w:rsidR="00200970" w:rsidRPr="003728D2" w:rsidRDefault="0020097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5222F793" w14:textId="716F7B3A" w:rsidR="008A120F" w:rsidRPr="003728D2" w:rsidRDefault="479C446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Single-year </w:t>
            </w:r>
            <w:r w:rsidR="12565FC7" w:rsidRPr="003728D2">
              <w:rPr>
                <w:rStyle w:val="normaltextrun"/>
                <w:color w:val="000000" w:themeColor="accent6"/>
              </w:rPr>
              <w:t>ITL</w:t>
            </w:r>
            <w:r w:rsidR="34D0B130" w:rsidRPr="003728D2">
              <w:rPr>
                <w:rStyle w:val="normaltextrun"/>
                <w:color w:val="000000" w:themeColor="accent6"/>
              </w:rPr>
              <w:t>= 4698 (2% of JPE)</w:t>
            </w:r>
          </w:p>
          <w:p w14:paraId="3EB4705B" w14:textId="77777777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0DC1B3FD" w14:textId="038DD1FA" w:rsidR="00775BB0" w:rsidRPr="003728D2" w:rsidRDefault="3D9605AB" w:rsidP="00775BB0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Three-year rolling average ITL = </w:t>
            </w:r>
            <w:r w:rsidR="702BF2CE" w:rsidRPr="003728D2">
              <w:rPr>
                <w:rStyle w:val="normaltextrun"/>
                <w:color w:val="000000" w:themeColor="accent6"/>
              </w:rPr>
              <w:t xml:space="preserve">5,145 </w:t>
            </w:r>
            <w:r w:rsidRPr="003728D2">
              <w:rPr>
                <w:rStyle w:val="normaltextrun"/>
                <w:color w:val="000000" w:themeColor="accent6"/>
              </w:rPr>
              <w:t>(</w:t>
            </w:r>
            <w:r w:rsidR="456FA6E3" w:rsidRPr="003728D2">
              <w:rPr>
                <w:rStyle w:val="normaltextrun"/>
                <w:color w:val="000000" w:themeColor="accent6"/>
              </w:rPr>
              <w:t xml:space="preserve">number needed to achieve the </w:t>
            </w:r>
            <w:r w:rsidRPr="003728D2">
              <w:rPr>
                <w:rStyle w:val="normaltextrun"/>
                <w:color w:val="000000" w:themeColor="accent6"/>
              </w:rPr>
              <w:t>average of 1.3% of JPE for the last 3 years</w:t>
            </w:r>
            <w:r w:rsidR="456FA6E3" w:rsidRPr="003728D2">
              <w:rPr>
                <w:rStyle w:val="normaltextrun"/>
                <w:color w:val="000000" w:themeColor="accent6"/>
              </w:rPr>
              <w:t>: 1776</w:t>
            </w:r>
            <w:r w:rsidRPr="003728D2">
              <w:rPr>
                <w:rStyle w:val="normaltextrun"/>
                <w:color w:val="000000" w:themeColor="accent6"/>
              </w:rPr>
              <w:t>)</w:t>
            </w:r>
          </w:p>
          <w:p w14:paraId="1338E550" w14:textId="1F22D106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728D2" w:rsidRDefault="008A120F" w:rsidP="008A120F">
            <w:pPr>
              <w:pStyle w:val="VITableTextSegoeUIRegular8"/>
            </w:pPr>
            <w:r w:rsidRPr="003728D2">
              <w:t xml:space="preserve">WY 2024 loss = </w:t>
            </w:r>
          </w:p>
          <w:p w14:paraId="266E1417" w14:textId="6037A8FB" w:rsidR="00073CEB" w:rsidRPr="003728D2" w:rsidRDefault="550BDDC1" w:rsidP="008A120F">
            <w:pPr>
              <w:pStyle w:val="VITableTextSegoeUIRegular8"/>
            </w:pPr>
            <w:r w:rsidRPr="003728D2">
              <w:t>420</w:t>
            </w:r>
            <w:r w:rsidR="615A6410" w:rsidRPr="003728D2">
              <w:t>5</w:t>
            </w:r>
            <w:r w:rsidR="3C2035B2" w:rsidRPr="003728D2">
              <w:t>.</w:t>
            </w:r>
            <w:r w:rsidR="25903B06" w:rsidRPr="003728D2">
              <w:t>05</w:t>
            </w:r>
            <w:r w:rsidR="15B181C2" w:rsidRPr="003728D2">
              <w:t xml:space="preserve"> (</w:t>
            </w:r>
            <w:r w:rsidR="6F4CAD96" w:rsidRPr="003728D2">
              <w:t>89.</w:t>
            </w:r>
            <w:r w:rsidR="5445B46E" w:rsidRPr="003728D2">
              <w:t>5</w:t>
            </w:r>
            <w:r w:rsidR="15B181C2" w:rsidRPr="003728D2">
              <w:t>% of</w:t>
            </w:r>
            <w:r w:rsidR="36149AD0" w:rsidRPr="003728D2">
              <w:t xml:space="preserve"> single-year</w:t>
            </w:r>
            <w:r w:rsidR="15B181C2" w:rsidRPr="003728D2">
              <w:t xml:space="preserve"> ITL)</w:t>
            </w:r>
          </w:p>
          <w:p w14:paraId="3E7C00E1" w14:textId="313C67AC" w:rsidR="008A120F" w:rsidRPr="003728D2" w:rsidRDefault="008A120F" w:rsidP="008A120F">
            <w:pPr>
              <w:pStyle w:val="VITableTextSegoeUIRegular8"/>
            </w:pPr>
            <w:r w:rsidRPr="003728D2">
              <w:t>100% threshold exceeded</w:t>
            </w:r>
          </w:p>
          <w:p w14:paraId="384010AE" w14:textId="2C89AE4B" w:rsidR="008A120F" w:rsidRPr="003728D2" w:rsidRDefault="008A120F" w:rsidP="008A120F">
            <w:pPr>
              <w:pStyle w:val="VITableTextSegoeUIRegular8"/>
            </w:pPr>
            <w:r w:rsidRPr="003728D2">
              <w:t>3/20/2024</w:t>
            </w:r>
          </w:p>
          <w:p w14:paraId="319C2AB1" w14:textId="03283B69" w:rsidR="008A120F" w:rsidRPr="003728D2" w:rsidRDefault="008A120F" w:rsidP="008A120F">
            <w:pPr>
              <w:pStyle w:val="VITableTextSegoeUIRegular8"/>
            </w:pPr>
            <w:r w:rsidRPr="003728D2">
              <w:t>75% threshold exceeded</w:t>
            </w:r>
          </w:p>
          <w:p w14:paraId="3D4DEA48" w14:textId="7E90C519" w:rsidR="008A120F" w:rsidRPr="003728D2" w:rsidRDefault="008A120F" w:rsidP="008A120F">
            <w:pPr>
              <w:pStyle w:val="VITableTextSegoeUIRegular8"/>
            </w:pPr>
            <w:r w:rsidRPr="003728D2">
              <w:t>3/7/2024</w:t>
            </w:r>
          </w:p>
          <w:p w14:paraId="0C7804B0" w14:textId="56B1ECD1" w:rsidR="008A120F" w:rsidRPr="003728D2" w:rsidRDefault="008A120F" w:rsidP="008A120F">
            <w:pPr>
              <w:pStyle w:val="VITableTextSegoeUIRegular8"/>
            </w:pPr>
            <w:r w:rsidRPr="003728D2">
              <w:t>50% threshold exceeded 2/25/2024</w:t>
            </w:r>
          </w:p>
        </w:tc>
        <w:tc>
          <w:tcPr>
            <w:tcW w:w="2039" w:type="dxa"/>
          </w:tcPr>
          <w:p w14:paraId="51FE82F1" w14:textId="6CFB8E38" w:rsidR="008A120F" w:rsidRPr="006A4535" w:rsidRDefault="676C33D7" w:rsidP="008A120F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26CDB51C" w14:textId="0C7D5025" w:rsidR="700E495D" w:rsidRDefault="4F5AC40C" w:rsidP="4876F582">
            <w:pPr>
              <w:pStyle w:val="VITableTextSegoeUIRegular8"/>
              <w:spacing w:line="259" w:lineRule="auto"/>
            </w:pPr>
            <w:r>
              <w:t xml:space="preserve"> </w:t>
            </w:r>
            <w:r w:rsidR="4C03184A">
              <w:t>5/</w:t>
            </w:r>
            <w:r w:rsidR="4EB551EB">
              <w:t>2</w:t>
            </w:r>
            <w:r w:rsidR="3C015F7F">
              <w:t>7</w:t>
            </w:r>
            <w:r w:rsidR="4C03184A">
              <w:t>/2024</w:t>
            </w:r>
            <w:r w:rsidR="00B90586">
              <w:t xml:space="preserve"> (data as of 5/23/2024)</w:t>
            </w:r>
          </w:p>
          <w:p w14:paraId="35577B27" w14:textId="432B7BF9" w:rsidR="4876F582" w:rsidRDefault="4876F582" w:rsidP="4876F582">
            <w:pPr>
              <w:pStyle w:val="VITableTextSegoeUIRegular8"/>
            </w:pPr>
          </w:p>
          <w:p w14:paraId="49FDC376" w14:textId="12B9260D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22D85902" w14:textId="77777777" w:rsidTr="6C6407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Dec 1 – Mar 31 = </w:t>
            </w:r>
          </w:p>
          <w:p w14:paraId="105A70C7" w14:textId="53AFB248" w:rsidR="008A120F" w:rsidRPr="003728D2" w:rsidRDefault="008A120F" w:rsidP="008A120F">
            <w:pPr>
              <w:pStyle w:val="VITableTextSegoeUIRegular8"/>
            </w:pPr>
            <w:r w:rsidRPr="003728D2">
              <w:t xml:space="preserve">1414; </w:t>
            </w:r>
          </w:p>
          <w:p w14:paraId="6746186D" w14:textId="243573DD" w:rsidR="008A120F" w:rsidRPr="003728D2" w:rsidRDefault="008A120F" w:rsidP="008A120F">
            <w:pPr>
              <w:pStyle w:val="VITableTextSegoeUIRegular8"/>
            </w:pPr>
            <w:r w:rsidRPr="003728D2">
              <w:t>Incidental Take =</w:t>
            </w:r>
            <w:r w:rsidR="00143AB9" w:rsidRPr="003728D2">
              <w:t>3</w:t>
            </w:r>
            <w:r w:rsidR="00777E3C" w:rsidRPr="003728D2">
              <w:t>,040</w:t>
            </w:r>
          </w:p>
          <w:p w14:paraId="3BBAA00D" w14:textId="77777777" w:rsidR="008A120F" w:rsidRPr="003728D2" w:rsidRDefault="008A120F" w:rsidP="008A120F">
            <w:pPr>
              <w:pStyle w:val="VITableTextSegoeUIRegular8"/>
            </w:pPr>
          </w:p>
          <w:p w14:paraId="12DC06F4" w14:textId="0C15C7DA" w:rsidR="008A120F" w:rsidRPr="003728D2" w:rsidRDefault="008A120F" w:rsidP="008A120F">
            <w:pPr>
              <w:pStyle w:val="VITableTextSegoeUIRegular8"/>
            </w:pPr>
            <w:r w:rsidRPr="003728D2">
              <w:t xml:space="preserve">Apr 1 – June 15 = </w:t>
            </w:r>
            <w:r w:rsidR="6D38BBFB" w:rsidRPr="003728D2">
              <w:t>1552</w:t>
            </w:r>
            <w:r w:rsidRPr="003728D2">
              <w:t xml:space="preserve"> </w:t>
            </w:r>
          </w:p>
        </w:tc>
        <w:tc>
          <w:tcPr>
            <w:tcW w:w="2139" w:type="dxa"/>
          </w:tcPr>
          <w:p w14:paraId="5D0A175F" w14:textId="7A30FC47" w:rsidR="008A120F" w:rsidRPr="003728D2" w:rsidRDefault="0B92D7CC" w:rsidP="008A120F">
            <w:pPr>
              <w:pStyle w:val="VITableTextSegoeUIRegular8"/>
            </w:pPr>
            <w:r w:rsidRPr="003728D2">
              <w:t xml:space="preserve">WY 2024 loss = </w:t>
            </w:r>
            <w:r w:rsidR="0A74BF71" w:rsidRPr="003728D2">
              <w:t>5210.22</w:t>
            </w:r>
          </w:p>
          <w:p w14:paraId="31C5EE7B" w14:textId="77777777" w:rsidR="008A120F" w:rsidRPr="003728D2" w:rsidRDefault="008A120F" w:rsidP="008A120F">
            <w:pPr>
              <w:pStyle w:val="VITableTextSegoeUIRegular8"/>
            </w:pPr>
            <w:r w:rsidRPr="003728D2">
              <w:t>Dec 1 – Mar 31 =</w:t>
            </w:r>
          </w:p>
          <w:p w14:paraId="2647A752" w14:textId="5ABAB36E" w:rsidR="008A120F" w:rsidRPr="003728D2" w:rsidRDefault="008A120F" w:rsidP="008A120F">
            <w:pPr>
              <w:pStyle w:val="VITableTextSegoeUIRegular8"/>
            </w:pPr>
            <w:r w:rsidRPr="003728D2">
              <w:t xml:space="preserve"> </w:t>
            </w:r>
            <w:r w:rsidR="00D75224" w:rsidRPr="003728D2">
              <w:t>337</w:t>
            </w:r>
            <w:r w:rsidR="00B61151" w:rsidRPr="003728D2">
              <w:t>4.81</w:t>
            </w:r>
            <w:r w:rsidRPr="003728D2">
              <w:t xml:space="preserve"> </w:t>
            </w:r>
          </w:p>
          <w:p w14:paraId="04A3FCA8" w14:textId="14305297" w:rsidR="008A120F" w:rsidRPr="003728D2" w:rsidRDefault="008A120F" w:rsidP="008A120F">
            <w:pPr>
              <w:pStyle w:val="VITableTextSegoeUIRegular8"/>
            </w:pPr>
            <w:r w:rsidRPr="003728D2">
              <w:t>Incidental Take limit exceeded on 3/20/24</w:t>
            </w:r>
          </w:p>
          <w:p w14:paraId="65548D6A" w14:textId="075A372D" w:rsidR="008A120F" w:rsidRPr="003728D2" w:rsidRDefault="1654DBD9" w:rsidP="008A120F">
            <w:pPr>
              <w:pStyle w:val="VITableTextSegoeUIRegular8"/>
            </w:pPr>
            <w:r>
              <w:t xml:space="preserve">Apr 1 – June 15 = </w:t>
            </w:r>
            <w:r w:rsidR="5893E42F">
              <w:t>1884</w:t>
            </w:r>
            <w:r w:rsidR="71B3C48F">
              <w:t>.</w:t>
            </w:r>
            <w:r w:rsidR="00012327">
              <w:t xml:space="preserve">62 </w:t>
            </w:r>
            <w:r>
              <w:t>(</w:t>
            </w:r>
            <w:r w:rsidR="5893E42F">
              <w:t>62</w:t>
            </w:r>
            <w:r w:rsidR="73114176">
              <w:t>%</w:t>
            </w:r>
            <w:r>
              <w:t xml:space="preserve"> of the </w:t>
            </w:r>
            <w:r w:rsidR="5213AA15">
              <w:t>Incidental Take Limit</w:t>
            </w:r>
            <w:r w:rsidR="0FE7CC01">
              <w:t>)</w:t>
            </w:r>
          </w:p>
          <w:p w14:paraId="446E6033" w14:textId="68FFD8FB" w:rsidR="008A120F" w:rsidRPr="003728D2" w:rsidRDefault="008A120F" w:rsidP="008A120F">
            <w:pPr>
              <w:pStyle w:val="VITableTextSegoeUIRegular8"/>
            </w:pPr>
          </w:p>
          <w:p w14:paraId="57AF72D8" w14:textId="2CF5C7DF" w:rsidR="008A120F" w:rsidRPr="003728D2" w:rsidRDefault="116B002A" w:rsidP="008A120F">
            <w:pPr>
              <w:pStyle w:val="VITableTextSegoeUIRegular8"/>
            </w:pPr>
            <w:r w:rsidRPr="003728D2">
              <w:t>100% threshold exceeded on 4/26/</w:t>
            </w:r>
            <w:r w:rsidR="002E775D" w:rsidRPr="003728D2">
              <w:t>20</w:t>
            </w:r>
            <w:r w:rsidRPr="003728D2">
              <w:t>24</w:t>
            </w:r>
          </w:p>
          <w:p w14:paraId="0A89A1AF" w14:textId="5BE8009B" w:rsidR="008A120F" w:rsidRPr="003728D2" w:rsidRDefault="116B002A" w:rsidP="008A120F">
            <w:pPr>
              <w:pStyle w:val="VITableTextSegoeUIRegular8"/>
            </w:pPr>
            <w:r w:rsidRPr="003728D2">
              <w:t>75% threshold exceeded 4/</w:t>
            </w:r>
            <w:r w:rsidR="00527BCC" w:rsidRPr="003728D2">
              <w:t>15</w:t>
            </w:r>
            <w:r w:rsidRPr="003728D2">
              <w:t>/</w:t>
            </w:r>
            <w:r w:rsidR="002E775D" w:rsidRPr="003728D2">
              <w:t>20</w:t>
            </w:r>
            <w:r w:rsidRPr="003728D2">
              <w:t xml:space="preserve">24 </w:t>
            </w:r>
          </w:p>
          <w:p w14:paraId="19D70BC6" w14:textId="54CBDB4E" w:rsidR="008A120F" w:rsidRPr="003728D2" w:rsidRDefault="116B002A" w:rsidP="008A120F">
            <w:pPr>
              <w:pStyle w:val="VITableTextSegoeUIRegular8"/>
            </w:pPr>
            <w:r w:rsidRPr="003728D2">
              <w:t>50% threshold exceeded 4/</w:t>
            </w:r>
            <w:r w:rsidR="00527BCC" w:rsidRPr="003728D2">
              <w:t>9</w:t>
            </w:r>
            <w:r w:rsidRPr="003728D2">
              <w:t>/2024</w:t>
            </w:r>
          </w:p>
          <w:p w14:paraId="4F86360D" w14:textId="6F417A31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4DB700AF" w14:textId="3568025E" w:rsidR="008A120F" w:rsidRPr="004A385C" w:rsidRDefault="3CC880B6" w:rsidP="4876F582">
            <w:pPr>
              <w:pStyle w:val="VITableTextSegoeUIRegular8"/>
              <w:spacing w:line="259" w:lineRule="auto"/>
            </w:pPr>
            <w:r>
              <w:t xml:space="preserve"> </w:t>
            </w:r>
            <w:r w:rsidR="00B90586">
              <w:t>5/27/2024 (data as of 5/23/2024)</w:t>
            </w:r>
          </w:p>
          <w:p w14:paraId="57F3B34A" w14:textId="16F3F9B0" w:rsidR="008A120F" w:rsidRPr="004A385C" w:rsidRDefault="008A120F" w:rsidP="008A120F">
            <w:pPr>
              <w:pStyle w:val="VITableTextSegoeUIRegular8"/>
            </w:pPr>
          </w:p>
          <w:p w14:paraId="7B7DC415" w14:textId="2D57A9F8" w:rsidR="008A120F" w:rsidRPr="004A385C" w:rsidRDefault="008A120F" w:rsidP="008A120F">
            <w:pPr>
              <w:pStyle w:val="VITableTextSegoeUIRegular8"/>
            </w:pPr>
          </w:p>
        </w:tc>
      </w:tr>
      <w:tr w:rsidR="00D9591A" w14:paraId="48DFF065" w14:textId="77777777" w:rsidTr="6C6407E8">
        <w:tc>
          <w:tcPr>
            <w:tcW w:w="1825" w:type="dxa"/>
          </w:tcPr>
          <w:p w14:paraId="60DB7379" w14:textId="00DE50A5" w:rsidR="00D9591A" w:rsidRDefault="00D9591A" w:rsidP="00D9591A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D9591A" w:rsidRPr="001B2B75" w:rsidRDefault="00D9591A" w:rsidP="00D9591A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D9591A" w:rsidRPr="001B2B75" w:rsidRDefault="00D9591A" w:rsidP="00D9591A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760CEB1" w:rsidR="00D9591A" w:rsidRPr="004A385C" w:rsidRDefault="35A10D31" w:rsidP="00D9591A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304EB7E7" w14:textId="3D4620B0" w:rsidR="4876F582" w:rsidRDefault="00B90586" w:rsidP="26832521">
            <w:pPr>
              <w:pStyle w:val="VITableTextSegoeUIRegular8"/>
              <w:spacing w:line="259" w:lineRule="auto"/>
            </w:pPr>
            <w:r>
              <w:t>5/27/2024 (data as of 5/23/2024)</w:t>
            </w:r>
          </w:p>
          <w:p w14:paraId="4C3C85A5" w14:textId="57ACEE17" w:rsidR="00D9591A" w:rsidRPr="004A385C" w:rsidRDefault="00D9591A" w:rsidP="00D9591A">
            <w:pPr>
              <w:pStyle w:val="VITableTextSegoeUIRegular8"/>
            </w:pPr>
          </w:p>
        </w:tc>
      </w:tr>
      <w:tr w:rsidR="008A120F" w14:paraId="5F40E839" w14:textId="77777777" w:rsidTr="6C6407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55461B6" w14:textId="3DF68E60" w:rsidR="4876F582" w:rsidRDefault="00B90586" w:rsidP="26832521">
            <w:pPr>
              <w:pStyle w:val="VITableTextSegoeUIRegular8"/>
              <w:spacing w:line="259" w:lineRule="auto"/>
            </w:pPr>
            <w:r>
              <w:t>5/27/2024 (data as of 5/23/2024)</w:t>
            </w:r>
          </w:p>
          <w:p w14:paraId="1BEFF2C3" w14:textId="35A77D0F" w:rsidR="008A120F" w:rsidRPr="00310DBE" w:rsidRDefault="008A120F" w:rsidP="008A120F">
            <w:pPr>
              <w:pStyle w:val="VITableTextSegoeUIRegular8"/>
            </w:pPr>
          </w:p>
        </w:tc>
      </w:tr>
      <w:tr w:rsidR="008A120F" w14:paraId="301C3FB9" w14:textId="77777777" w:rsidTr="6C6407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FBA1F2C" w14:textId="514AD454" w:rsidR="008A120F" w:rsidRDefault="00B90586" w:rsidP="26832521">
            <w:pPr>
              <w:pStyle w:val="VITableTextSegoeUIRegular8"/>
              <w:spacing w:line="259" w:lineRule="auto"/>
            </w:pPr>
            <w:r>
              <w:t>5/27/2024 (data as of 5/23/2024)</w:t>
            </w:r>
          </w:p>
          <w:p w14:paraId="4E2D04C1" w14:textId="15E4AAE8" w:rsidR="008A120F" w:rsidRDefault="008A120F" w:rsidP="008A120F">
            <w:pPr>
              <w:pStyle w:val="VITableTextSegoeUIRegular8"/>
            </w:pPr>
          </w:p>
        </w:tc>
      </w:tr>
      <w:tr w:rsidR="008A120F" w14:paraId="25A82DEC" w14:textId="77777777" w:rsidTr="6C6407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6C6407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6C6407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1CD329CA" w:rsidR="008A120F" w:rsidRPr="002D0C9A" w:rsidRDefault="1CE5EC88" w:rsidP="008A120F">
            <w:pPr>
              <w:pStyle w:val="VITableTextSegoeUIRegular8"/>
            </w:pPr>
            <w:r w:rsidRPr="6C6407E8">
              <w:rPr>
                <w:rStyle w:val="normaltextrun"/>
              </w:rPr>
              <w:t xml:space="preserve">CCF (CLC CDEC station) daily avg. Temperature = </w:t>
            </w:r>
            <w:r w:rsidR="2AB724B4" w:rsidRPr="6C6407E8">
              <w:rPr>
                <w:rStyle w:val="normaltextrun"/>
              </w:rPr>
              <w:t>19.</w:t>
            </w:r>
            <w:r w:rsidR="002D1380">
              <w:rPr>
                <w:rStyle w:val="normaltextrun"/>
              </w:rPr>
              <w:t>8</w:t>
            </w:r>
            <w:r w:rsidR="2855B85E" w:rsidRPr="6C6407E8">
              <w:rPr>
                <w:rStyle w:val="normaltextrun"/>
              </w:rPr>
              <w:t xml:space="preserve">°C </w:t>
            </w:r>
            <w:r w:rsidRPr="6C6407E8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6BF6DE61" w:rsidR="008A120F" w:rsidRPr="006A4535" w:rsidRDefault="009B0F78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Increase expected</w:t>
            </w:r>
          </w:p>
        </w:tc>
        <w:tc>
          <w:tcPr>
            <w:tcW w:w="1630" w:type="dxa"/>
          </w:tcPr>
          <w:p w14:paraId="1425A92D" w14:textId="35072991" w:rsidR="008A120F" w:rsidRDefault="001E0513" w:rsidP="008A120F">
            <w:pPr>
              <w:pStyle w:val="VITableTextSegoeUIRegular8"/>
            </w:pPr>
            <w:r>
              <w:t>5</w:t>
            </w:r>
            <w:r w:rsidR="008A120F">
              <w:t>/</w:t>
            </w:r>
            <w:r w:rsidR="00014755">
              <w:t>28</w:t>
            </w:r>
            <w:r w:rsidR="008A120F">
              <w:t>/2024</w:t>
            </w:r>
            <w:r w:rsidR="002D1380">
              <w:t xml:space="preserve"> (data as of 5/27/2024)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C6407E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6C6407E8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1EF2C2D9" w:rsidR="008A120F" w:rsidRPr="00325458" w:rsidRDefault="32113375" w:rsidP="008A120F">
            <w:pPr>
              <w:pStyle w:val="VITableTextSegoeUIRegular8"/>
            </w:pPr>
            <w:r>
              <w:t>4</w:t>
            </w:r>
            <w:r w:rsidR="654B0A5E">
              <w:t>57</w:t>
            </w:r>
            <w:r w:rsidR="144C367E">
              <w:t>5</w:t>
            </w:r>
            <w:r w:rsidR="654B0A5E">
              <w:t>.</w:t>
            </w:r>
            <w:r w:rsidR="74E41A15">
              <w:t>3</w:t>
            </w:r>
            <w:r w:rsidR="0B92D7CC">
              <w:t xml:space="preserve"> (</w:t>
            </w:r>
            <w:r w:rsidR="4D0F9A20">
              <w:t>52.</w:t>
            </w:r>
            <w:r w:rsidR="44506DF2">
              <w:t>3</w:t>
            </w:r>
            <w:r w:rsidR="6944D242">
              <w:t>6</w:t>
            </w:r>
            <w:r w:rsidR="0B92D7CC">
              <w:t xml:space="preserve">%) </w:t>
            </w:r>
          </w:p>
        </w:tc>
        <w:tc>
          <w:tcPr>
            <w:tcW w:w="2362" w:type="dxa"/>
          </w:tcPr>
          <w:p w14:paraId="04FE6CB6" w14:textId="72F2A4CB" w:rsidR="008A120F" w:rsidRPr="006A4535" w:rsidRDefault="00B90586" w:rsidP="26832521">
            <w:pPr>
              <w:pStyle w:val="VITableTextSegoeUIRegular8"/>
              <w:spacing w:line="259" w:lineRule="auto"/>
            </w:pPr>
            <w:r>
              <w:t>5/27/2024 (data as of 5/23/2024)</w:t>
            </w:r>
          </w:p>
        </w:tc>
      </w:tr>
      <w:tr w:rsidR="008A120F" w14:paraId="6D605241" w14:textId="77777777" w:rsidTr="6C6407E8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38B21D61" w14:textId="30A46F39" w:rsidR="401F31F9" w:rsidRDefault="00B90586" w:rsidP="26832521">
            <w:pPr>
              <w:pStyle w:val="VITableTextSegoeUIRegular8"/>
              <w:spacing w:line="259" w:lineRule="auto"/>
            </w:pPr>
            <w:r>
              <w:t>5/27/2024 (data as of 5/23/2024)</w:t>
            </w:r>
          </w:p>
          <w:p w14:paraId="1A97D579" w14:textId="5C264B4E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4CFBBFF3" w14:textId="77777777" w:rsidTr="6C6407E8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3728D2" w:rsidRDefault="008A120F" w:rsidP="008A120F">
            <w:pPr>
              <w:pStyle w:val="VITableTextSegoeUIRegular8"/>
            </w:pPr>
            <w:r w:rsidRPr="003728D2">
              <w:t xml:space="preserve">Loss = 6,038 (Dec 1 – Mar 31) Loss = 5,826 (Apr 1 – June 15) </w:t>
            </w:r>
          </w:p>
          <w:p w14:paraId="7912636F" w14:textId="1C237777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Cumulative loss = </w:t>
            </w:r>
          </w:p>
          <w:p w14:paraId="2546E3A4" w14:textId="2D1534D4" w:rsidR="008A120F" w:rsidRPr="003728D2" w:rsidRDefault="008A120F" w:rsidP="008A120F">
            <w:pPr>
              <w:pStyle w:val="VITableTextSegoeUIRegular8"/>
            </w:pPr>
            <w:r w:rsidRPr="003728D2">
              <w:t>4</w:t>
            </w:r>
            <w:r w:rsidR="1F7E693F" w:rsidRPr="003728D2">
              <w:t>951.27</w:t>
            </w:r>
            <w:r w:rsidRPr="003728D2">
              <w:t xml:space="preserve"> (</w:t>
            </w:r>
            <w:r w:rsidR="2FD28962" w:rsidRPr="003728D2">
              <w:t>82</w:t>
            </w:r>
            <w:r w:rsidRPr="003728D2">
              <w:t xml:space="preserve">%, Dec 1 – Mar 31) </w:t>
            </w:r>
          </w:p>
          <w:p w14:paraId="5A74C1FE" w14:textId="6B98D6C0" w:rsidR="008A120F" w:rsidRPr="003728D2" w:rsidRDefault="27518E55" w:rsidP="008A120F">
            <w:pPr>
              <w:pStyle w:val="VITableTextSegoeUIRegular8"/>
            </w:pPr>
            <w:r>
              <w:t>2</w:t>
            </w:r>
            <w:r w:rsidR="3241FF77">
              <w:t>8</w:t>
            </w:r>
            <w:r w:rsidR="5893E42F">
              <w:t>97</w:t>
            </w:r>
            <w:r w:rsidR="00012327">
              <w:t xml:space="preserve">.12 </w:t>
            </w:r>
            <w:r w:rsidR="1654DBD9">
              <w:t>(</w:t>
            </w:r>
            <w:r w:rsidR="3EA894AE" w:rsidRPr="009C5870">
              <w:t>49.</w:t>
            </w:r>
            <w:r w:rsidR="5893E42F">
              <w:t>7</w:t>
            </w:r>
            <w:r w:rsidR="1654DBD9">
              <w:t xml:space="preserve">%, Apr 1 – June 15) </w:t>
            </w:r>
          </w:p>
        </w:tc>
        <w:tc>
          <w:tcPr>
            <w:tcW w:w="2362" w:type="dxa"/>
          </w:tcPr>
          <w:p w14:paraId="4C4318B8" w14:textId="0928C0E3" w:rsidR="008A120F" w:rsidRPr="004A385C" w:rsidRDefault="7D9B5F16" w:rsidP="26832521">
            <w:pPr>
              <w:pStyle w:val="VITableTextSegoeUIRegular8"/>
              <w:spacing w:line="259" w:lineRule="auto"/>
            </w:pPr>
            <w:r>
              <w:t xml:space="preserve"> </w:t>
            </w:r>
            <w:r w:rsidR="00B90586">
              <w:t>5/27/2024 (data as of 5/23/2024)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06"/>
        <w:gridCol w:w="1179"/>
        <w:gridCol w:w="1046"/>
        <w:gridCol w:w="1438"/>
        <w:gridCol w:w="1121"/>
        <w:gridCol w:w="1098"/>
        <w:gridCol w:w="1371"/>
        <w:gridCol w:w="1086"/>
      </w:tblGrid>
      <w:tr w:rsidR="00B60FA1" w14:paraId="52016382" w14:textId="77777777" w:rsidTr="6C6407E8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6C6407E8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6C6407E8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43EA25EA" w:rsidR="00FD5753" w:rsidRPr="00F10149" w:rsidRDefault="48B8A1DF" w:rsidP="00FD5753">
            <w:pPr>
              <w:pStyle w:val="VITableTextSegoeUIRegular8"/>
            </w:pPr>
            <w:r>
              <w:t xml:space="preserve">Loss of total </w:t>
            </w:r>
            <w:r w:rsidR="29A3EA4A">
              <w:t xml:space="preserve">LAD </w:t>
            </w:r>
            <w:r w:rsidR="2D39E6DF">
              <w:t>W</w:t>
            </w:r>
            <w:r w:rsidR="3D859501">
              <w:t>R</w:t>
            </w:r>
            <w:r w:rsidR="1772DB0D">
              <w:t xml:space="preserve"> = </w:t>
            </w:r>
          </w:p>
          <w:p w14:paraId="56F6762C" w14:textId="6684FB95" w:rsidR="00FD5753" w:rsidRPr="00F10149" w:rsidRDefault="10AA3BA2" w:rsidP="00FD5753">
            <w:pPr>
              <w:pStyle w:val="VITableTextSegoeUIRegular8"/>
            </w:pPr>
            <w:r>
              <w:t>4205.05</w:t>
            </w: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>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63FB3B9F" w:rsidR="00FD5753" w:rsidRPr="00F10149" w:rsidRDefault="7FD432D8" w:rsidP="00FD5753">
            <w:pPr>
              <w:pStyle w:val="VITableTextSegoeUIRegular8"/>
              <w:spacing w:line="259" w:lineRule="auto"/>
            </w:pPr>
            <w:ins w:id="0" w:author="Islam, Farida@DWR" w:date="2024-06-10T17:25:00Z">
              <w:r>
                <w:t>6</w:t>
              </w:r>
            </w:ins>
            <w:del w:id="1" w:author="Islam, Farida@DWR" w:date="2024-06-10T17:25:00Z">
              <w:r w:rsidR="0EC95C3B">
                <w:delText>5</w:delText>
              </w:r>
            </w:del>
            <w:r w:rsidR="6E9C9F80">
              <w:t>/</w:t>
            </w:r>
            <w:del w:id="2" w:author="Islam, Farida@DWR" w:date="2024-06-10T17:25:00Z">
              <w:r w:rsidR="5D06D157">
                <w:delText>2</w:delText>
              </w:r>
              <w:r w:rsidR="344EAF01">
                <w:delText>8</w:delText>
              </w:r>
            </w:del>
            <w:ins w:id="3" w:author="Islam, Farida@DWR" w:date="2024-06-10T17:25:00Z">
              <w:r w:rsidR="0BBD71BF">
                <w:t>10</w:t>
              </w:r>
            </w:ins>
            <w:r w:rsidR="6E9C9F80">
              <w:t>/24</w:t>
            </w:r>
          </w:p>
        </w:tc>
        <w:tc>
          <w:tcPr>
            <w:tcW w:w="1089" w:type="dxa"/>
          </w:tcPr>
          <w:p w14:paraId="65E29827" w14:textId="57FC71AA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</w:t>
            </w:r>
            <w:r w:rsidR="00692ED8" w:rsidRPr="5FC5F17D">
              <w:rPr>
                <w:b/>
              </w:rPr>
              <w:t>not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6C6407E8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6C6407E8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702602D2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ins w:id="4" w:author="Islam, Farida@DWR" w:date="2024-06-10T17:25:00Z">
              <w:r w:rsidR="00FD25E2" w:rsidRPr="6C27BCF2">
                <w:rPr>
                  <w:b/>
                  <w:bCs/>
                </w:rPr>
                <w:t xml:space="preserve">Not </w:t>
              </w:r>
            </w:ins>
            <w:del w:id="5" w:author="Islam, Farida@DWR" w:date="2024-06-10T17:26:00Z">
              <w:r w:rsidR="01346980" w:rsidRPr="6C27BCF2">
                <w:rPr>
                  <w:b/>
                  <w:bCs/>
                </w:rPr>
                <w:delText>I</w:delText>
              </w:r>
            </w:del>
            <w:ins w:id="6" w:author="Islam, Farida@DWR" w:date="2024-06-10T17:26:00Z">
              <w:r w:rsidR="0E71326B" w:rsidRPr="66C20BC4">
                <w:rPr>
                  <w:b/>
                  <w:bCs/>
                </w:rPr>
                <w:t>i</w:t>
              </w:r>
            </w:ins>
            <w:r w:rsidR="01346980" w:rsidRPr="66C20BC4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074815F4" w14:textId="31F2F7AA" w:rsidR="4A7642B0" w:rsidRDefault="37C95EE7" w:rsidP="4655B54C">
            <w:pPr>
              <w:pStyle w:val="VITableTextSegoeUIRegular8"/>
              <w:spacing w:line="259" w:lineRule="auto"/>
            </w:pPr>
            <w:r>
              <w:t>L</w:t>
            </w:r>
            <w:r w:rsidR="4A7642B0">
              <w:t xml:space="preserve">oss threshold for May </w:t>
            </w:r>
            <w:r w:rsidR="254E107C">
              <w:t>5/1-5/31</w:t>
            </w:r>
            <w:r w:rsidR="4A7642B0"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476E35C7" w:rsidR="00FD5753" w:rsidRPr="00F10149" w:rsidRDefault="3B406D3E" w:rsidP="2F7ACC37">
            <w:pPr>
              <w:pStyle w:val="VITableTextSegoeUIRegular8"/>
              <w:spacing w:line="259" w:lineRule="auto"/>
            </w:pPr>
            <w:r>
              <w:t>No</w:t>
            </w:r>
            <w:r w:rsidR="1A74ADA5">
              <w:t xml:space="preserve"> loss </w:t>
            </w:r>
            <w:r w:rsidR="24CCDC46">
              <w:t xml:space="preserve">has occurred for older LAD </w:t>
            </w:r>
            <w:r w:rsidR="484E46FF">
              <w:t>in previous week</w:t>
            </w:r>
            <w:r w:rsidR="5CE3D41C">
              <w:t>.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1D61DCD2" w:rsidR="00FD5753" w:rsidRPr="00F10149" w:rsidRDefault="7E0BD3DA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del w:id="7" w:author="Islam, Farida@DWR" w:date="2024-06-10T17:26:00Z">
              <w:r w:rsidR="3861D670">
                <w:delText>5</w:delText>
              </w:r>
              <w:r w:rsidR="2867D532">
                <w:delText>/</w:delText>
              </w:r>
              <w:r w:rsidR="5B50C033">
                <w:delText>2</w:delText>
              </w:r>
              <w:r w:rsidR="1C8198D0">
                <w:delText>8</w:delText>
              </w:r>
              <w:r>
                <w:delText>/2024</w:delText>
              </w:r>
            </w:del>
            <w:ins w:id="8" w:author="Islam, Farida@DWR" w:date="2024-06-10T17:26:00Z">
              <w:r w:rsidR="058715E6">
                <w:t>6/10/24</w:t>
              </w:r>
            </w:ins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6C6407E8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30B6075" w:rsidP="6C6407E8">
            <w:pPr>
              <w:pStyle w:val="VITableTextSegoeUIRegular8"/>
              <w:rPr>
                <w:b/>
                <w:bCs/>
              </w:rPr>
            </w:pPr>
            <w:r>
              <w:t xml:space="preserve"> </w:t>
            </w:r>
            <w:r w:rsidR="6DB14647" w:rsidRPr="6C6407E8">
              <w:rPr>
                <w:b/>
                <w:bCs/>
              </w:rPr>
              <w:t xml:space="preserve">In effect </w:t>
            </w:r>
          </w:p>
        </w:tc>
        <w:tc>
          <w:tcPr>
            <w:tcW w:w="1467" w:type="dxa"/>
          </w:tcPr>
          <w:p w14:paraId="7C979FBC" w14:textId="6ADE4E58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30AC177B" w14:textId="289F1918" w:rsidR="788ABC94" w:rsidRDefault="788ABC94" w:rsidP="783C5313">
            <w:pPr>
              <w:pStyle w:val="VITableTextSegoeUIRegular8"/>
              <w:spacing w:line="259" w:lineRule="auto"/>
            </w:pPr>
            <w:r>
              <w:t xml:space="preserve">Feather River Hatchery CWT (Group 2) loss threshold: 1,751.57 </w:t>
            </w:r>
          </w:p>
          <w:p w14:paraId="463F6EFB" w14:textId="141518D7" w:rsidR="15A44403" w:rsidRDefault="15A44403" w:rsidP="783C5313">
            <w:pPr>
              <w:pStyle w:val="VITableTextSegoeUIRegular8"/>
              <w:spacing w:line="259" w:lineRule="auto"/>
            </w:pPr>
            <w:r>
              <w:t xml:space="preserve">Feather River Hatchery CWT (Group 3) loss threshold: 1,400.76 </w:t>
            </w:r>
          </w:p>
          <w:p w14:paraId="64BF833B" w14:textId="437ED98C" w:rsidR="43818B28" w:rsidRDefault="43818B28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</w:t>
            </w:r>
          </w:p>
          <w:p w14:paraId="594FA943" w14:textId="32684953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2) loss threshold: </w:t>
            </w:r>
            <w:r w:rsidR="26DA1EB1">
              <w:t>266.33</w:t>
            </w:r>
          </w:p>
          <w:p w14:paraId="41CD2B02" w14:textId="42B9BF9B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61F88D19" w14:textId="7B28B5BD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6652BA4B">
              <w:t>Hatchery CWT</w:t>
            </w:r>
            <w:r>
              <w:t xml:space="preserve"> (Group 1) loss </w:t>
            </w:r>
            <w:r w:rsidR="7B4D958E">
              <w:t>threshold</w:t>
            </w:r>
            <w:r>
              <w:t xml:space="preserve">: </w:t>
            </w:r>
            <w:r w:rsidR="75DD75B3">
              <w:t xml:space="preserve"> 525.88 </w:t>
            </w:r>
          </w:p>
          <w:p w14:paraId="37088A84" w14:textId="20EAB5E6" w:rsidR="783C5313" w:rsidRDefault="783C5313" w:rsidP="783C5313">
            <w:pPr>
              <w:pStyle w:val="VITableTextSegoeUIRegular8"/>
              <w:spacing w:line="259" w:lineRule="auto"/>
            </w:pP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3B2784B5" w:rsidR="00FD5753" w:rsidRPr="00F10149" w:rsidRDefault="0561F959" w:rsidP="00FD5753">
            <w:pPr>
              <w:pStyle w:val="VITableTextSegoeUIRegular8"/>
            </w:pPr>
            <w:r>
              <w:t>Salvage may occur from</w:t>
            </w:r>
            <w:r w:rsidR="506E67DA">
              <w:t xml:space="preserve"> </w:t>
            </w:r>
            <w:r w:rsidR="36A2C1BE">
              <w:t xml:space="preserve">any of </w:t>
            </w:r>
            <w:r w:rsidR="506E67DA">
              <w:t>t</w:t>
            </w:r>
            <w:r w:rsidR="57D22BDB">
              <w:t>hese</w:t>
            </w:r>
            <w:r w:rsidR="506E67DA">
              <w:t xml:space="preserve"> group</w:t>
            </w:r>
            <w:r w:rsidR="33923C23">
              <w:t>s</w:t>
            </w:r>
            <w:r w:rsidR="506E67DA">
              <w:t xml:space="preserve">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582D49CB" w:rsidR="00FD5753" w:rsidRPr="00F10149" w:rsidRDefault="1B8692A1" w:rsidP="00FD5753">
            <w:pPr>
              <w:pStyle w:val="VITableTextSegoeUIRegular8"/>
            </w:pPr>
            <w:ins w:id="9" w:author="Islam, Farida@DWR" w:date="2024-06-10T17:26:00Z">
              <w:r>
                <w:t>6</w:t>
              </w:r>
            </w:ins>
            <w:del w:id="10" w:author="Islam, Farida@DWR" w:date="2024-06-10T17:26:00Z">
              <w:r w:rsidR="64B2A084">
                <w:delText>5</w:delText>
              </w:r>
            </w:del>
            <w:r w:rsidR="51494F76">
              <w:t>/</w:t>
            </w:r>
            <w:del w:id="11" w:author="Islam, Farida@DWR" w:date="2024-06-10T17:27:00Z">
              <w:r w:rsidR="3A987E10">
                <w:delText>2</w:delText>
              </w:r>
            </w:del>
            <w:ins w:id="12" w:author="Islam, Farida@DWR" w:date="2024-06-10T17:26:00Z">
              <w:r w:rsidR="023C91D0">
                <w:t>10</w:t>
              </w:r>
            </w:ins>
            <w:del w:id="13" w:author="Islam, Farida@DWR" w:date="2024-06-10T17:26:00Z">
              <w:r w:rsidR="6E7458EA">
                <w:delText>8</w:delText>
              </w:r>
            </w:del>
            <w:r w:rsidR="51494F76">
              <w:t>/24</w:t>
            </w:r>
          </w:p>
        </w:tc>
        <w:tc>
          <w:tcPr>
            <w:tcW w:w="1089" w:type="dxa"/>
          </w:tcPr>
          <w:p w14:paraId="5F07BDD2" w14:textId="14CB2BBE" w:rsidR="00FD5753" w:rsidRPr="00F10149" w:rsidRDefault="3BAB20D4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14E9D65" w:rsidR="5A7C5B04" w:rsidRDefault="3E509B32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In effect; not triggered by </w:t>
            </w:r>
            <w:r w:rsidR="130D7105"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37AF6F4F"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148EA147" w:rsidR="7BECBC89" w:rsidRDefault="6529ED07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332B34">
              <w:rPr>
                <w:rFonts w:ascii="Segoe UI" w:eastAsia="Segoe UI" w:hAnsi="Segoe UI"/>
                <w:sz w:val="16"/>
                <w:szCs w:val="16"/>
              </w:rPr>
              <w:t>68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22DE440" w:rsidRPr="783C5313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DE54B5">
              <w:rPr>
                <w:rFonts w:ascii="Segoe UI" w:eastAsia="Segoe UI" w:hAnsi="Segoe UI"/>
                <w:sz w:val="16"/>
                <w:szCs w:val="16"/>
              </w:rPr>
              <w:t>5/13</w:t>
            </w:r>
            <w:r w:rsidR="35FA3121" w:rsidRPr="783C5313">
              <w:rPr>
                <w:rFonts w:ascii="Segoe UI" w:eastAsia="Segoe UI" w:hAnsi="Segoe UI"/>
                <w:sz w:val="16"/>
                <w:szCs w:val="16"/>
              </w:rPr>
              <w:t>-5/1</w:t>
            </w:r>
            <w:r w:rsidR="00F319C9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4A562C80" w:rsidR="5A7C5B04" w:rsidRDefault="2E098670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C047FED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0965BC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1F9C2A0F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BF8B152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8589E2D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5FDDCD02" w:rsidR="279D76BB" w:rsidRDefault="45E1C186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3F8D6653"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42DFD6A5" w:rsidR="5A7C5B04" w:rsidRDefault="622D0392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21CFEE63"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did not 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13BA0ACD" w:rsidRPr="6C6407E8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4582848F" w:rsidRPr="6C6407E8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0123EDB2" w:rsidR="5A7C5B04" w:rsidRDefault="7CA325B3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E258601" w:rsidRPr="6C6407E8">
              <w:rPr>
                <w:rFonts w:ascii="Segoe UI" w:eastAsia="Segoe UI" w:hAnsi="Segoe UI"/>
                <w:sz w:val="16"/>
                <w:szCs w:val="16"/>
              </w:rPr>
              <w:t>21</w:t>
            </w:r>
            <w:r w:rsidR="30FCA3FD" w:rsidRPr="6C6407E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1C09BF87" w:rsidR="6B61146C" w:rsidRDefault="4B2B6496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del w:id="14" w:author="Islam, Farida@DWR" w:date="2024-06-10T17:28:00Z">
              <w:r w:rsidR="2BB213AE" w:rsidRPr="2E645CEE">
                <w:rPr>
                  <w:rFonts w:ascii="Segoe UI" w:eastAsia="Segoe UI" w:hAnsi="Segoe UI"/>
                  <w:sz w:val="16"/>
                  <w:szCs w:val="16"/>
                </w:rPr>
                <w:delText>1</w:delText>
              </w:r>
              <w:r w:rsidR="096507DF" w:rsidRPr="2E645CEE">
                <w:rPr>
                  <w:rFonts w:ascii="Segoe UI" w:eastAsia="Segoe UI" w:hAnsi="Segoe UI"/>
                  <w:sz w:val="16"/>
                  <w:szCs w:val="16"/>
                </w:rPr>
                <w:delText>0</w:delText>
              </w:r>
            </w:del>
            <w:ins w:id="15" w:author="Islam, Farida@DWR" w:date="2024-06-10T17:28:00Z">
              <w:r w:rsidR="44F641CD" w:rsidRPr="2E98FD68">
                <w:rPr>
                  <w:rFonts w:ascii="Segoe UI" w:eastAsia="Segoe UI" w:hAnsi="Segoe UI"/>
                  <w:sz w:val="16"/>
                  <w:szCs w:val="16"/>
                </w:rPr>
                <w:t>8</w:t>
              </w:r>
            </w:ins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08249A47" w:rsidRPr="7FFD117C">
              <w:rPr>
                <w:rFonts w:ascii="Segoe UI" w:eastAsia="Segoe UI" w:hAnsi="Segoe UI"/>
                <w:sz w:val="16"/>
                <w:szCs w:val="16"/>
              </w:rPr>
              <w:t>1</w:t>
            </w:r>
            <w:ins w:id="16" w:author="Islam, Farida@DWR" w:date="2024-06-10T17:28:00Z">
              <w:r w:rsidR="31A0E06F" w:rsidRPr="7FFD117C">
                <w:rPr>
                  <w:rFonts w:ascii="Segoe UI" w:eastAsia="Segoe UI" w:hAnsi="Segoe UI"/>
                  <w:sz w:val="16"/>
                  <w:szCs w:val="16"/>
                </w:rPr>
                <w:t>3</w:t>
              </w:r>
            </w:ins>
            <w:del w:id="17" w:author="Islam, Farida@DWR" w:date="2024-06-10T17:28:00Z">
              <w:r w:rsidR="4D277237" w:rsidRPr="2E645CEE">
                <w:rPr>
                  <w:rFonts w:ascii="Segoe UI" w:eastAsia="Segoe UI" w:hAnsi="Segoe UI"/>
                  <w:sz w:val="16"/>
                  <w:szCs w:val="16"/>
                </w:rPr>
                <w:delText>8</w:delText>
              </w:r>
            </w:del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 xml:space="preserve">,000 </w:t>
            </w:r>
            <w:proofErr w:type="spellStart"/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55FB268E" w:rsidR="5A7C5B04" w:rsidRDefault="43D63008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ins w:id="18" w:author="Islam, Farida@DWR" w:date="2024-06-10T10:29:00Z" w16du:dateUtc="2024-06-10T17:29:00Z">
              <w:r w:rsidR="001A30AE">
                <w:rPr>
                  <w:rFonts w:ascii="Segoe UI" w:eastAsia="Segoe UI" w:hAnsi="Segoe UI"/>
                  <w:sz w:val="16"/>
                  <w:szCs w:val="16"/>
                </w:rPr>
                <w:t>2</w:t>
              </w:r>
            </w:ins>
            <w:del w:id="19" w:author="Islam, Farida@DWR" w:date="2024-06-10T10:29:00Z" w16du:dateUtc="2024-06-10T17:29:00Z">
              <w:r w:rsidR="12390382" w:rsidRPr="2E645CEE" w:rsidDel="001A30AE">
                <w:rPr>
                  <w:rFonts w:ascii="Segoe UI" w:eastAsia="Segoe UI" w:hAnsi="Segoe UI"/>
                  <w:sz w:val="16"/>
                  <w:szCs w:val="16"/>
                </w:rPr>
                <w:delText>3</w:delText>
              </w:r>
            </w:del>
            <w:r w:rsidR="6CF33AD4" w:rsidRPr="2E645CEE">
              <w:rPr>
                <w:rFonts w:ascii="Segoe UI" w:eastAsia="Segoe UI" w:hAnsi="Segoe UI"/>
                <w:sz w:val="16"/>
                <w:szCs w:val="16"/>
              </w:rPr>
              <w:t>,</w:t>
            </w:r>
            <w:ins w:id="20" w:author="Islam, Farida@DWR" w:date="2024-06-10T10:29:00Z" w16du:dateUtc="2024-06-10T17:29:00Z">
              <w:r w:rsidR="001A30AE">
                <w:rPr>
                  <w:rFonts w:ascii="Segoe UI" w:eastAsia="Segoe UI" w:hAnsi="Segoe UI"/>
                  <w:sz w:val="16"/>
                  <w:szCs w:val="16"/>
                </w:rPr>
                <w:t>5</w:t>
              </w:r>
            </w:ins>
            <w:del w:id="21" w:author="Islam, Farida@DWR" w:date="2024-06-10T10:29:00Z" w16du:dateUtc="2024-06-10T17:29:00Z">
              <w:r w:rsidR="562D1E08" w:rsidRPr="2E645CEE" w:rsidDel="001A30AE">
                <w:rPr>
                  <w:rFonts w:ascii="Segoe UI" w:eastAsia="Segoe UI" w:hAnsi="Segoe UI"/>
                  <w:sz w:val="16"/>
                  <w:szCs w:val="16"/>
                </w:rPr>
                <w:delText>0</w:delText>
              </w:r>
            </w:del>
            <w:r w:rsidR="5130704B" w:rsidRPr="2E645CEE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6CF33AD4" w:rsidRPr="2E645CE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ins w:id="22" w:author="Islam, Farida@DWR" w:date="2024-06-10T10:29:00Z" w16du:dateUtc="2024-06-10T17:29:00Z">
              <w:r w:rsidR="001A30AE">
                <w:rPr>
                  <w:rFonts w:ascii="Segoe UI" w:eastAsia="Segoe UI" w:hAnsi="Segoe UI"/>
                  <w:sz w:val="16"/>
                  <w:szCs w:val="16"/>
                </w:rPr>
                <w:t>3</w:t>
              </w:r>
            </w:ins>
            <w:del w:id="23" w:author="Islam, Farida@DWR" w:date="2024-06-10T10:29:00Z" w16du:dateUtc="2024-06-10T17:29:00Z">
              <w:r w:rsidR="3BCD3542" w:rsidRPr="70E4A97E" w:rsidDel="001A30AE">
                <w:rPr>
                  <w:rFonts w:ascii="Segoe UI" w:eastAsia="Segoe UI" w:hAnsi="Segoe UI"/>
                  <w:sz w:val="16"/>
                  <w:szCs w:val="16"/>
                </w:rPr>
                <w:delText>6</w:delText>
              </w:r>
            </w:del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BCD3542" w:rsidRPr="707B073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F671F6D" w:rsidRPr="707B073A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4A3BC9D2" w:rsidR="5A7C5B04" w:rsidRDefault="693A734B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28DFCF43" w:rsidRPr="783C5313">
              <w:rPr>
                <w:rFonts w:ascii="Segoe UI" w:eastAsia="Segoe UI" w:hAnsi="Segoe UI"/>
                <w:sz w:val="16"/>
                <w:szCs w:val="16"/>
              </w:rPr>
              <w:t>variable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65E815AE" w:rsidR="5A7C5B04" w:rsidRDefault="7A7A58E6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ins w:id="24" w:author="Islam, Farida@DWR" w:date="2024-06-10T17:27:00Z">
              <w:r w:rsidRPr="2D66CF4B">
                <w:rPr>
                  <w:rFonts w:ascii="Segoe UI" w:eastAsia="Segoe UI" w:hAnsi="Segoe UI"/>
                  <w:sz w:val="16"/>
                  <w:szCs w:val="16"/>
                </w:rPr>
                <w:t>6</w:t>
              </w:r>
            </w:ins>
            <w:del w:id="25" w:author="Islam, Farida@DWR" w:date="2024-06-10T17:27:00Z">
              <w:r w:rsidR="7C46294F" w:rsidRPr="7875FD77">
                <w:rPr>
                  <w:rFonts w:ascii="Segoe UI" w:eastAsia="Segoe UI" w:hAnsi="Segoe UI"/>
                  <w:sz w:val="16"/>
                  <w:szCs w:val="16"/>
                </w:rPr>
                <w:delText>5</w:delText>
              </w:r>
            </w:del>
            <w:r w:rsidR="3FC11FFB" w:rsidRPr="7875FD77">
              <w:rPr>
                <w:rFonts w:ascii="Segoe UI" w:eastAsia="Segoe UI" w:hAnsi="Segoe UI"/>
                <w:sz w:val="16"/>
                <w:szCs w:val="16"/>
              </w:rPr>
              <w:t>/</w:t>
            </w:r>
            <w:ins w:id="26" w:author="Islam, Farida@DWR" w:date="2024-06-10T17:27:00Z">
              <w:r w:rsidR="27820CB8" w:rsidRPr="7C69AF4E">
                <w:rPr>
                  <w:rFonts w:ascii="Segoe UI" w:eastAsia="Segoe UI" w:hAnsi="Segoe UI"/>
                  <w:sz w:val="16"/>
                  <w:szCs w:val="16"/>
                </w:rPr>
                <w:t>10</w:t>
              </w:r>
            </w:ins>
            <w:del w:id="27" w:author="Islam, Farida@DWR" w:date="2024-06-10T17:27:00Z">
              <w:r w:rsidR="476E0D81" w:rsidRPr="2E645CEE">
                <w:rPr>
                  <w:rFonts w:ascii="Segoe UI" w:eastAsia="Segoe UI" w:hAnsi="Segoe UI"/>
                  <w:sz w:val="16"/>
                  <w:szCs w:val="16"/>
                </w:rPr>
                <w:delText>2</w:delText>
              </w:r>
              <w:r w:rsidR="1A3A2BDD" w:rsidRPr="2E645CEE">
                <w:rPr>
                  <w:rFonts w:ascii="Segoe UI" w:eastAsia="Segoe UI" w:hAnsi="Segoe UI"/>
                  <w:sz w:val="16"/>
                  <w:szCs w:val="16"/>
                </w:rPr>
                <w:delText>8</w:delText>
              </w:r>
            </w:del>
            <w:r w:rsidR="0B83933D" w:rsidRPr="0F01CB7B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1C919736" w:rsidRPr="0F01CB7B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6EE4F0A" w:rsidRPr="0F01CB7B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6C6407E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7EE492E9" w:rsidR="00AE07ED" w:rsidRPr="00F71519" w:rsidRDefault="05714340" w:rsidP="00F71519">
            <w:pPr>
              <w:pStyle w:val="VITableHeaderSegoeUISemibold10ptBold"/>
            </w:pPr>
            <w:r>
              <w:t>Notes (as of</w:t>
            </w:r>
            <w:r w:rsidR="466E4BE2">
              <w:t xml:space="preserve"> </w:t>
            </w:r>
            <w:r w:rsidR="0F7ECEAC">
              <w:t>5/</w:t>
            </w:r>
            <w:r w:rsidR="4BF72518">
              <w:t>28</w:t>
            </w:r>
            <w:r w:rsidR="2D16684D">
              <w:t>/</w:t>
            </w:r>
            <w:r w:rsidR="4E70E528">
              <w:t>202</w:t>
            </w:r>
            <w:r w:rsidR="5B496726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C6407E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C6407E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6C6407E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6C6407E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6C6407E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6C6407E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6C6407E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6C6407E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6C6407E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6C6407E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C6407E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6C6407E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C6407E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6C6407E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C6407E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C6407E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6832521">
        <w:trPr>
          <w:trHeight w:val="534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6C6407E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134C82BA" w:rsidR="00AE07ED" w:rsidRPr="00DD7413" w:rsidRDefault="4AE5F0ED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2FF250F2" w14:textId="213206FF" w:rsidR="00AE07ED" w:rsidRPr="00DD7413" w:rsidRDefault="6F62348C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6C6407E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6C6407E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C6407E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6C6407E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170EEB43" w14:paraId="34A478CA" w14:textId="77777777" w:rsidTr="6C6407E8">
        <w:trPr>
          <w:trHeight w:val="225"/>
        </w:trPr>
        <w:tc>
          <w:tcPr>
            <w:tcW w:w="2833" w:type="dxa"/>
          </w:tcPr>
          <w:p w14:paraId="264B2803" w14:textId="4EA8D80C" w:rsidR="099E5C01" w:rsidRDefault="5452B88D" w:rsidP="170EEB43">
            <w:pPr>
              <w:pStyle w:val="VITableTextSegoeUIRegular8"/>
            </w:pPr>
            <w:r>
              <w:t>Sacramento Carcass and Redd Surveys (Winter-run Chinook salmon)</w:t>
            </w:r>
          </w:p>
          <w:p w14:paraId="5249E4BD" w14:textId="6AF71320" w:rsidR="170EEB43" w:rsidRDefault="170EEB43" w:rsidP="170EEB43">
            <w:pPr>
              <w:pStyle w:val="VITableTextSegoeUIRegular8"/>
            </w:pPr>
          </w:p>
        </w:tc>
        <w:tc>
          <w:tcPr>
            <w:tcW w:w="950" w:type="dxa"/>
          </w:tcPr>
          <w:p w14:paraId="662FD770" w14:textId="436BD495" w:rsidR="099E5C01" w:rsidRDefault="5452B88D" w:rsidP="2E3A7D68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5700E191" w14:textId="77D21B39" w:rsidR="099E5C01" w:rsidRDefault="5452B88D" w:rsidP="2E3A7D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95040D8" w14:textId="2AE1817E" w:rsidR="099E5C01" w:rsidRDefault="5452B88D" w:rsidP="2E3A7D68">
            <w:pPr>
              <w:pStyle w:val="VITableTextSegoeUIRegular8"/>
            </w:pPr>
            <w:r>
              <w:t>1</w:t>
            </w:r>
          </w:p>
        </w:tc>
      </w:tr>
      <w:tr w:rsidR="00AE07ED" w14:paraId="1F0BE6EB" w14:textId="77777777" w:rsidTr="6C6407E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5D4E4001" w:rsidR="00AE07ED" w:rsidRPr="005B5A0F" w:rsidRDefault="5DFA32FA" w:rsidP="00AE07ED">
            <w:pPr>
              <w:pStyle w:val="VITableTextSegoeUIRegular8"/>
              <w:spacing w:line="259" w:lineRule="auto"/>
            </w:pPr>
            <w:r>
              <w:t>Active</w:t>
            </w:r>
            <w:r w:rsidR="2AA4936B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6C6407E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6C6407E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6C6407E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6C6407E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6C6407E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6C6407E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6C6407E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6C6407E8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0E28CABD" w:rsidR="16A8819E" w:rsidRDefault="5ED25CB3" w:rsidP="06A215F5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6C6407E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6C6407E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6C6407E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0243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3FB17" w14:textId="77777777" w:rsidR="00861BC6" w:rsidRDefault="00861BC6" w:rsidP="00B53A70">
      <w:r>
        <w:separator/>
      </w:r>
    </w:p>
  </w:endnote>
  <w:endnote w:type="continuationSeparator" w:id="0">
    <w:p w14:paraId="753A54EE" w14:textId="77777777" w:rsidR="00861BC6" w:rsidRDefault="00861BC6" w:rsidP="00B53A70">
      <w:r>
        <w:continuationSeparator/>
      </w:r>
    </w:p>
  </w:endnote>
  <w:endnote w:type="continuationNotice" w:id="1">
    <w:p w14:paraId="7CF3F516" w14:textId="77777777" w:rsidR="00861BC6" w:rsidRDefault="00861B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D16BA" w14:textId="77777777" w:rsidR="00861BC6" w:rsidRDefault="00861BC6" w:rsidP="00B53A70">
      <w:r>
        <w:separator/>
      </w:r>
    </w:p>
  </w:footnote>
  <w:footnote w:type="continuationSeparator" w:id="0">
    <w:p w14:paraId="13B96F5C" w14:textId="77777777" w:rsidR="00861BC6" w:rsidRDefault="00861BC6" w:rsidP="00B53A70">
      <w:r>
        <w:continuationSeparator/>
      </w:r>
    </w:p>
  </w:footnote>
  <w:footnote w:type="continuationNotice" w:id="1">
    <w:p w14:paraId="16C17C3B" w14:textId="77777777" w:rsidR="00861BC6" w:rsidRDefault="00861B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2E64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BE1"/>
    <w:rsid w:val="00003F85"/>
    <w:rsid w:val="00003FBC"/>
    <w:rsid w:val="0000435B"/>
    <w:rsid w:val="00004641"/>
    <w:rsid w:val="000048DC"/>
    <w:rsid w:val="00004CCC"/>
    <w:rsid w:val="00004DAF"/>
    <w:rsid w:val="000050DE"/>
    <w:rsid w:val="00005184"/>
    <w:rsid w:val="00005407"/>
    <w:rsid w:val="00005455"/>
    <w:rsid w:val="00005584"/>
    <w:rsid w:val="000055FB"/>
    <w:rsid w:val="0000564B"/>
    <w:rsid w:val="00005896"/>
    <w:rsid w:val="00005B63"/>
    <w:rsid w:val="00005F08"/>
    <w:rsid w:val="000060D7"/>
    <w:rsid w:val="0000651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0FDB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7"/>
    <w:rsid w:val="0001232B"/>
    <w:rsid w:val="000126D9"/>
    <w:rsid w:val="00012ADF"/>
    <w:rsid w:val="00012B15"/>
    <w:rsid w:val="00012CFD"/>
    <w:rsid w:val="00013655"/>
    <w:rsid w:val="000137A1"/>
    <w:rsid w:val="0001396A"/>
    <w:rsid w:val="00013ED9"/>
    <w:rsid w:val="00013F3D"/>
    <w:rsid w:val="000140B2"/>
    <w:rsid w:val="000143F4"/>
    <w:rsid w:val="00014562"/>
    <w:rsid w:val="00014755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5FD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79E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73A"/>
    <w:rsid w:val="00023EE0"/>
    <w:rsid w:val="00023FD4"/>
    <w:rsid w:val="0002401F"/>
    <w:rsid w:val="00024197"/>
    <w:rsid w:val="00024286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5E5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88"/>
    <w:rsid w:val="00031A9A"/>
    <w:rsid w:val="00031F07"/>
    <w:rsid w:val="00031F84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DD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373"/>
    <w:rsid w:val="00035403"/>
    <w:rsid w:val="000355AC"/>
    <w:rsid w:val="000355C8"/>
    <w:rsid w:val="000359AC"/>
    <w:rsid w:val="00035D5D"/>
    <w:rsid w:val="00035F5D"/>
    <w:rsid w:val="00036206"/>
    <w:rsid w:val="0003625A"/>
    <w:rsid w:val="00036465"/>
    <w:rsid w:val="0003658B"/>
    <w:rsid w:val="000368C1"/>
    <w:rsid w:val="000368F9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6E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2C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5C"/>
    <w:rsid w:val="00044CFB"/>
    <w:rsid w:val="00044D54"/>
    <w:rsid w:val="00044E46"/>
    <w:rsid w:val="00044F2F"/>
    <w:rsid w:val="00045090"/>
    <w:rsid w:val="00045162"/>
    <w:rsid w:val="000451FA"/>
    <w:rsid w:val="00045260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A94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2EA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C2C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BB3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0F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BBA"/>
    <w:rsid w:val="00070F65"/>
    <w:rsid w:val="00071063"/>
    <w:rsid w:val="00071165"/>
    <w:rsid w:val="0007127B"/>
    <w:rsid w:val="0007129D"/>
    <w:rsid w:val="000714BC"/>
    <w:rsid w:val="000714EA"/>
    <w:rsid w:val="00071560"/>
    <w:rsid w:val="00071852"/>
    <w:rsid w:val="00071BF1"/>
    <w:rsid w:val="00071F6F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CEB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13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09F"/>
    <w:rsid w:val="000872B2"/>
    <w:rsid w:val="0008745D"/>
    <w:rsid w:val="00087470"/>
    <w:rsid w:val="00087525"/>
    <w:rsid w:val="00087594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E2C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5BC"/>
    <w:rsid w:val="00096AB6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DD5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4DF9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C8FC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544"/>
    <w:rsid w:val="000B3BFD"/>
    <w:rsid w:val="000B3D1D"/>
    <w:rsid w:val="000B3D8F"/>
    <w:rsid w:val="000B3E95"/>
    <w:rsid w:val="000B4026"/>
    <w:rsid w:val="000B4105"/>
    <w:rsid w:val="000B4564"/>
    <w:rsid w:val="000B485A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B75"/>
    <w:rsid w:val="000C0DFE"/>
    <w:rsid w:val="000C13DF"/>
    <w:rsid w:val="000C1638"/>
    <w:rsid w:val="000C18AC"/>
    <w:rsid w:val="000C18F0"/>
    <w:rsid w:val="000C19BB"/>
    <w:rsid w:val="000C1F07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C2B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987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C7BC3"/>
    <w:rsid w:val="000D01A2"/>
    <w:rsid w:val="000D0425"/>
    <w:rsid w:val="000D0446"/>
    <w:rsid w:val="000D058E"/>
    <w:rsid w:val="000D0B44"/>
    <w:rsid w:val="000D0BCF"/>
    <w:rsid w:val="000D0C60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415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3E2"/>
    <w:rsid w:val="000E5424"/>
    <w:rsid w:val="000E5709"/>
    <w:rsid w:val="000E58AE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666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78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21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668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0E5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C97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6D0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8E4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E91"/>
    <w:rsid w:val="00127F85"/>
    <w:rsid w:val="00129103"/>
    <w:rsid w:val="0012E754"/>
    <w:rsid w:val="001300F6"/>
    <w:rsid w:val="0013056B"/>
    <w:rsid w:val="00130691"/>
    <w:rsid w:val="001308BD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677"/>
    <w:rsid w:val="00132827"/>
    <w:rsid w:val="00132996"/>
    <w:rsid w:val="00132A11"/>
    <w:rsid w:val="00132D4D"/>
    <w:rsid w:val="00133349"/>
    <w:rsid w:val="00133806"/>
    <w:rsid w:val="00133998"/>
    <w:rsid w:val="001339FC"/>
    <w:rsid w:val="00133B57"/>
    <w:rsid w:val="00133BA6"/>
    <w:rsid w:val="00133BE1"/>
    <w:rsid w:val="00133C30"/>
    <w:rsid w:val="00133EBE"/>
    <w:rsid w:val="00133F4A"/>
    <w:rsid w:val="00134812"/>
    <w:rsid w:val="001348BC"/>
    <w:rsid w:val="00134B88"/>
    <w:rsid w:val="00134B8B"/>
    <w:rsid w:val="00134C9B"/>
    <w:rsid w:val="00134F8F"/>
    <w:rsid w:val="0013501E"/>
    <w:rsid w:val="0013570D"/>
    <w:rsid w:val="00135755"/>
    <w:rsid w:val="001358A7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9E4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69"/>
    <w:rsid w:val="00145497"/>
    <w:rsid w:val="0014557F"/>
    <w:rsid w:val="001458AE"/>
    <w:rsid w:val="00145C90"/>
    <w:rsid w:val="00145D4D"/>
    <w:rsid w:val="00146155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68B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3A25"/>
    <w:rsid w:val="0015413F"/>
    <w:rsid w:val="001545B8"/>
    <w:rsid w:val="00154610"/>
    <w:rsid w:val="00154761"/>
    <w:rsid w:val="00154D17"/>
    <w:rsid w:val="00154D56"/>
    <w:rsid w:val="00154FA0"/>
    <w:rsid w:val="00155078"/>
    <w:rsid w:val="001551BF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1EE3"/>
    <w:rsid w:val="00162056"/>
    <w:rsid w:val="00162448"/>
    <w:rsid w:val="001627F4"/>
    <w:rsid w:val="00162C07"/>
    <w:rsid w:val="00162E13"/>
    <w:rsid w:val="0016314E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BEE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557"/>
    <w:rsid w:val="0016782A"/>
    <w:rsid w:val="00167919"/>
    <w:rsid w:val="00167AE5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A21"/>
    <w:rsid w:val="00171F68"/>
    <w:rsid w:val="0017235D"/>
    <w:rsid w:val="00172463"/>
    <w:rsid w:val="001724BF"/>
    <w:rsid w:val="00172644"/>
    <w:rsid w:val="0017296F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33"/>
    <w:rsid w:val="001746CC"/>
    <w:rsid w:val="001747E0"/>
    <w:rsid w:val="00174F18"/>
    <w:rsid w:val="001751B9"/>
    <w:rsid w:val="00175439"/>
    <w:rsid w:val="00175461"/>
    <w:rsid w:val="001755AE"/>
    <w:rsid w:val="00175645"/>
    <w:rsid w:val="00175808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5E3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7A84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023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3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87FB7"/>
    <w:rsid w:val="00190542"/>
    <w:rsid w:val="00190623"/>
    <w:rsid w:val="0019085E"/>
    <w:rsid w:val="00190BA0"/>
    <w:rsid w:val="00190D16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551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837"/>
    <w:rsid w:val="001A0956"/>
    <w:rsid w:val="001A0AD5"/>
    <w:rsid w:val="001A0B22"/>
    <w:rsid w:val="001A0B28"/>
    <w:rsid w:val="001A12BD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0AE"/>
    <w:rsid w:val="001A322B"/>
    <w:rsid w:val="001A349E"/>
    <w:rsid w:val="001A3CC0"/>
    <w:rsid w:val="001A3D43"/>
    <w:rsid w:val="001A3DDB"/>
    <w:rsid w:val="001A4791"/>
    <w:rsid w:val="001A4827"/>
    <w:rsid w:val="001A4A17"/>
    <w:rsid w:val="001A4D9A"/>
    <w:rsid w:val="001A4DD1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814"/>
    <w:rsid w:val="001A6DB9"/>
    <w:rsid w:val="001A6EA3"/>
    <w:rsid w:val="001A6F71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3C"/>
    <w:rsid w:val="001B1373"/>
    <w:rsid w:val="001B14A8"/>
    <w:rsid w:val="001B17AA"/>
    <w:rsid w:val="001B1A43"/>
    <w:rsid w:val="001B1B15"/>
    <w:rsid w:val="001B1B59"/>
    <w:rsid w:val="001B1F1A"/>
    <w:rsid w:val="001B2115"/>
    <w:rsid w:val="001B2379"/>
    <w:rsid w:val="001B23DF"/>
    <w:rsid w:val="001B2B75"/>
    <w:rsid w:val="001B33AB"/>
    <w:rsid w:val="001B3513"/>
    <w:rsid w:val="001B35C0"/>
    <w:rsid w:val="001B3953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06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04"/>
    <w:rsid w:val="001C1182"/>
    <w:rsid w:val="001C14DE"/>
    <w:rsid w:val="001C17F8"/>
    <w:rsid w:val="001C1E34"/>
    <w:rsid w:val="001C20CB"/>
    <w:rsid w:val="001C219D"/>
    <w:rsid w:val="001C2264"/>
    <w:rsid w:val="001C25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704"/>
    <w:rsid w:val="001D284C"/>
    <w:rsid w:val="001D28DA"/>
    <w:rsid w:val="001D2989"/>
    <w:rsid w:val="001D29F6"/>
    <w:rsid w:val="001D2ADC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513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5F0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DEC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2A4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970"/>
    <w:rsid w:val="00200BC1"/>
    <w:rsid w:val="00200D8F"/>
    <w:rsid w:val="00200E38"/>
    <w:rsid w:val="00200FD8"/>
    <w:rsid w:val="0020112D"/>
    <w:rsid w:val="002014D7"/>
    <w:rsid w:val="0020164A"/>
    <w:rsid w:val="002019A4"/>
    <w:rsid w:val="00201A3B"/>
    <w:rsid w:val="00201A40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B1B"/>
    <w:rsid w:val="00207D16"/>
    <w:rsid w:val="00210172"/>
    <w:rsid w:val="002101C9"/>
    <w:rsid w:val="0021036E"/>
    <w:rsid w:val="0021038E"/>
    <w:rsid w:val="0021047F"/>
    <w:rsid w:val="00210815"/>
    <w:rsid w:val="00211001"/>
    <w:rsid w:val="0021103C"/>
    <w:rsid w:val="0021110C"/>
    <w:rsid w:val="00211585"/>
    <w:rsid w:val="00211591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19A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28E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DFB"/>
    <w:rsid w:val="00217F45"/>
    <w:rsid w:val="00220358"/>
    <w:rsid w:val="00220376"/>
    <w:rsid w:val="0022040D"/>
    <w:rsid w:val="00220616"/>
    <w:rsid w:val="002206CD"/>
    <w:rsid w:val="002208E5"/>
    <w:rsid w:val="002209C0"/>
    <w:rsid w:val="00220B44"/>
    <w:rsid w:val="00221130"/>
    <w:rsid w:val="00221180"/>
    <w:rsid w:val="00221196"/>
    <w:rsid w:val="00221424"/>
    <w:rsid w:val="00221A2E"/>
    <w:rsid w:val="00221B7F"/>
    <w:rsid w:val="00221C1F"/>
    <w:rsid w:val="00221C25"/>
    <w:rsid w:val="00221FA6"/>
    <w:rsid w:val="0022202F"/>
    <w:rsid w:val="002220D0"/>
    <w:rsid w:val="0022249C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3D2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0F5"/>
    <w:rsid w:val="002271FC"/>
    <w:rsid w:val="002272D8"/>
    <w:rsid w:val="00227487"/>
    <w:rsid w:val="0022769F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6F1F"/>
    <w:rsid w:val="00237176"/>
    <w:rsid w:val="002371FC"/>
    <w:rsid w:val="0023776D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0E1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5E4C"/>
    <w:rsid w:val="00246458"/>
    <w:rsid w:val="00246467"/>
    <w:rsid w:val="00246503"/>
    <w:rsid w:val="00246576"/>
    <w:rsid w:val="00246728"/>
    <w:rsid w:val="00246A2B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70E"/>
    <w:rsid w:val="00253995"/>
    <w:rsid w:val="002539F5"/>
    <w:rsid w:val="00253A75"/>
    <w:rsid w:val="00254048"/>
    <w:rsid w:val="002543B8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DF6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7C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1CB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5E58"/>
    <w:rsid w:val="002661D3"/>
    <w:rsid w:val="002661FF"/>
    <w:rsid w:val="0026622E"/>
    <w:rsid w:val="00266362"/>
    <w:rsid w:val="00266692"/>
    <w:rsid w:val="002666B0"/>
    <w:rsid w:val="0026678B"/>
    <w:rsid w:val="002669B6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0C97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4F83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14C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4EE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E76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086A"/>
    <w:rsid w:val="002911C7"/>
    <w:rsid w:val="002912B4"/>
    <w:rsid w:val="0029139A"/>
    <w:rsid w:val="00291660"/>
    <w:rsid w:val="0029186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06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4B2B"/>
    <w:rsid w:val="00294F57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0FFC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0DF1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57"/>
    <w:rsid w:val="002B35BA"/>
    <w:rsid w:val="002B35FF"/>
    <w:rsid w:val="002B4016"/>
    <w:rsid w:val="002B44F4"/>
    <w:rsid w:val="002B4605"/>
    <w:rsid w:val="002B472B"/>
    <w:rsid w:val="002B49C9"/>
    <w:rsid w:val="002B5283"/>
    <w:rsid w:val="002B54DB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2CE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8B5"/>
    <w:rsid w:val="002C1975"/>
    <w:rsid w:val="002C1DC7"/>
    <w:rsid w:val="002C24F8"/>
    <w:rsid w:val="002C2557"/>
    <w:rsid w:val="002C2608"/>
    <w:rsid w:val="002C266D"/>
    <w:rsid w:val="002C27A3"/>
    <w:rsid w:val="002C28B7"/>
    <w:rsid w:val="002C2B1B"/>
    <w:rsid w:val="002C2D60"/>
    <w:rsid w:val="002C304E"/>
    <w:rsid w:val="002C30D6"/>
    <w:rsid w:val="002C3752"/>
    <w:rsid w:val="002C3DE5"/>
    <w:rsid w:val="002C3EE1"/>
    <w:rsid w:val="002C4100"/>
    <w:rsid w:val="002C43AE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3D2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0CF4"/>
    <w:rsid w:val="002D117B"/>
    <w:rsid w:val="002D11FB"/>
    <w:rsid w:val="002D1380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1D"/>
    <w:rsid w:val="002D2C75"/>
    <w:rsid w:val="002D2F28"/>
    <w:rsid w:val="002D328B"/>
    <w:rsid w:val="002D3326"/>
    <w:rsid w:val="002D3989"/>
    <w:rsid w:val="002D3B7C"/>
    <w:rsid w:val="002D3C2F"/>
    <w:rsid w:val="002D41B6"/>
    <w:rsid w:val="002D4215"/>
    <w:rsid w:val="002D4410"/>
    <w:rsid w:val="002D4AF1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BD9"/>
    <w:rsid w:val="002D7F32"/>
    <w:rsid w:val="002D7FB8"/>
    <w:rsid w:val="002D8F92"/>
    <w:rsid w:val="002E00AA"/>
    <w:rsid w:val="002E01B8"/>
    <w:rsid w:val="002E0235"/>
    <w:rsid w:val="002E0241"/>
    <w:rsid w:val="002E050A"/>
    <w:rsid w:val="002E06A5"/>
    <w:rsid w:val="002E073C"/>
    <w:rsid w:val="002E0759"/>
    <w:rsid w:val="002E0A3D"/>
    <w:rsid w:val="002E0D3C"/>
    <w:rsid w:val="002E0D55"/>
    <w:rsid w:val="002E10E5"/>
    <w:rsid w:val="002E12B8"/>
    <w:rsid w:val="002E1EBC"/>
    <w:rsid w:val="002E2146"/>
    <w:rsid w:val="002E2A99"/>
    <w:rsid w:val="002E2AC8"/>
    <w:rsid w:val="002E2B84"/>
    <w:rsid w:val="002E2C97"/>
    <w:rsid w:val="002E2E84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7F0A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A21"/>
    <w:rsid w:val="002F4ECC"/>
    <w:rsid w:val="002F5223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BA5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870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7A3"/>
    <w:rsid w:val="00316942"/>
    <w:rsid w:val="003169AD"/>
    <w:rsid w:val="003169DF"/>
    <w:rsid w:val="00316A11"/>
    <w:rsid w:val="00316A39"/>
    <w:rsid w:val="00316B4C"/>
    <w:rsid w:val="00317090"/>
    <w:rsid w:val="00317657"/>
    <w:rsid w:val="00317BB5"/>
    <w:rsid w:val="00317C12"/>
    <w:rsid w:val="00317C89"/>
    <w:rsid w:val="00317E57"/>
    <w:rsid w:val="003202DC"/>
    <w:rsid w:val="00320B16"/>
    <w:rsid w:val="00320C7F"/>
    <w:rsid w:val="00320CFA"/>
    <w:rsid w:val="00320F41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3DA6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5C6"/>
    <w:rsid w:val="00330655"/>
    <w:rsid w:val="00330700"/>
    <w:rsid w:val="00330810"/>
    <w:rsid w:val="00330824"/>
    <w:rsid w:val="0033095F"/>
    <w:rsid w:val="00330C16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B34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77D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5F9D"/>
    <w:rsid w:val="003361CE"/>
    <w:rsid w:val="003361EA"/>
    <w:rsid w:val="003364F7"/>
    <w:rsid w:val="0033669E"/>
    <w:rsid w:val="003366C5"/>
    <w:rsid w:val="003367F3"/>
    <w:rsid w:val="00336A05"/>
    <w:rsid w:val="00336A99"/>
    <w:rsid w:val="00336C7A"/>
    <w:rsid w:val="003370B1"/>
    <w:rsid w:val="003370D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A95"/>
    <w:rsid w:val="00340D40"/>
    <w:rsid w:val="00340FD9"/>
    <w:rsid w:val="00341050"/>
    <w:rsid w:val="00341175"/>
    <w:rsid w:val="00341740"/>
    <w:rsid w:val="00341A85"/>
    <w:rsid w:val="003420AF"/>
    <w:rsid w:val="0034260F"/>
    <w:rsid w:val="00342A70"/>
    <w:rsid w:val="00342DD2"/>
    <w:rsid w:val="00342EBC"/>
    <w:rsid w:val="00343207"/>
    <w:rsid w:val="003432CB"/>
    <w:rsid w:val="00343342"/>
    <w:rsid w:val="003434B0"/>
    <w:rsid w:val="0034372D"/>
    <w:rsid w:val="003438AB"/>
    <w:rsid w:val="003438D1"/>
    <w:rsid w:val="0034393F"/>
    <w:rsid w:val="00343A72"/>
    <w:rsid w:val="00343B46"/>
    <w:rsid w:val="00344BB0"/>
    <w:rsid w:val="00344EB4"/>
    <w:rsid w:val="00344FF8"/>
    <w:rsid w:val="0034503F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A70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5C"/>
    <w:rsid w:val="00350E96"/>
    <w:rsid w:val="003511F3"/>
    <w:rsid w:val="003512C4"/>
    <w:rsid w:val="00351300"/>
    <w:rsid w:val="00351605"/>
    <w:rsid w:val="003516A4"/>
    <w:rsid w:val="00351A3C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DA6"/>
    <w:rsid w:val="00362E1C"/>
    <w:rsid w:val="0036309D"/>
    <w:rsid w:val="00363514"/>
    <w:rsid w:val="003639A8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8A"/>
    <w:rsid w:val="003709CF"/>
    <w:rsid w:val="00370AD4"/>
    <w:rsid w:val="00370B31"/>
    <w:rsid w:val="00370B7B"/>
    <w:rsid w:val="00370FDB"/>
    <w:rsid w:val="0037101B"/>
    <w:rsid w:val="00371219"/>
    <w:rsid w:val="003716B3"/>
    <w:rsid w:val="0037178A"/>
    <w:rsid w:val="00372034"/>
    <w:rsid w:val="003722EE"/>
    <w:rsid w:val="003724E5"/>
    <w:rsid w:val="003725DA"/>
    <w:rsid w:val="003728D2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9DB"/>
    <w:rsid w:val="00381AD6"/>
    <w:rsid w:val="00381D17"/>
    <w:rsid w:val="00381DEF"/>
    <w:rsid w:val="00381FF0"/>
    <w:rsid w:val="003820C1"/>
    <w:rsid w:val="003823C6"/>
    <w:rsid w:val="0038244D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C3A"/>
    <w:rsid w:val="00384D89"/>
    <w:rsid w:val="00384E39"/>
    <w:rsid w:val="00384F25"/>
    <w:rsid w:val="0038541D"/>
    <w:rsid w:val="00385499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020"/>
    <w:rsid w:val="003922B0"/>
    <w:rsid w:val="00392899"/>
    <w:rsid w:val="0039294E"/>
    <w:rsid w:val="003929AB"/>
    <w:rsid w:val="00392A74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3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6ED"/>
    <w:rsid w:val="003978B9"/>
    <w:rsid w:val="0039790D"/>
    <w:rsid w:val="00397A49"/>
    <w:rsid w:val="00397B24"/>
    <w:rsid w:val="00397FA7"/>
    <w:rsid w:val="003998E6"/>
    <w:rsid w:val="003A0A12"/>
    <w:rsid w:val="003A0A81"/>
    <w:rsid w:val="003A0B2D"/>
    <w:rsid w:val="003A0C35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E40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50E"/>
    <w:rsid w:val="003B360E"/>
    <w:rsid w:val="003B38A1"/>
    <w:rsid w:val="003B3A23"/>
    <w:rsid w:val="003B3B50"/>
    <w:rsid w:val="003B3F66"/>
    <w:rsid w:val="003B3F7F"/>
    <w:rsid w:val="003B404A"/>
    <w:rsid w:val="003B40C9"/>
    <w:rsid w:val="003B4610"/>
    <w:rsid w:val="003B4FA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6FC7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DEF"/>
    <w:rsid w:val="003C2E40"/>
    <w:rsid w:val="003C2F31"/>
    <w:rsid w:val="003C35C8"/>
    <w:rsid w:val="003C360B"/>
    <w:rsid w:val="003C3DD8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487"/>
    <w:rsid w:val="003C7694"/>
    <w:rsid w:val="003C7923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3C8"/>
    <w:rsid w:val="003D147A"/>
    <w:rsid w:val="003D14FB"/>
    <w:rsid w:val="003D155F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2FF0"/>
    <w:rsid w:val="003D3023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E6B"/>
    <w:rsid w:val="003D4F79"/>
    <w:rsid w:val="003D5094"/>
    <w:rsid w:val="003D512F"/>
    <w:rsid w:val="003D52D8"/>
    <w:rsid w:val="003D537A"/>
    <w:rsid w:val="003D559D"/>
    <w:rsid w:val="003D58D4"/>
    <w:rsid w:val="003D5AA1"/>
    <w:rsid w:val="003D5FBC"/>
    <w:rsid w:val="003D60C7"/>
    <w:rsid w:val="003D63D1"/>
    <w:rsid w:val="003D65E2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439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8C6"/>
    <w:rsid w:val="00401A4D"/>
    <w:rsid w:val="0040203F"/>
    <w:rsid w:val="00402040"/>
    <w:rsid w:val="00402255"/>
    <w:rsid w:val="004022F6"/>
    <w:rsid w:val="00402365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81"/>
    <w:rsid w:val="00406EEB"/>
    <w:rsid w:val="00407EA2"/>
    <w:rsid w:val="00407F44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632"/>
    <w:rsid w:val="00414856"/>
    <w:rsid w:val="0041485D"/>
    <w:rsid w:val="00414A5F"/>
    <w:rsid w:val="00414B1C"/>
    <w:rsid w:val="00415271"/>
    <w:rsid w:val="004158FA"/>
    <w:rsid w:val="00415E4E"/>
    <w:rsid w:val="0041603D"/>
    <w:rsid w:val="004164EB"/>
    <w:rsid w:val="004165E8"/>
    <w:rsid w:val="00416852"/>
    <w:rsid w:val="004168C0"/>
    <w:rsid w:val="004169D7"/>
    <w:rsid w:val="00416C53"/>
    <w:rsid w:val="00416C81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90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94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EF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326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D7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47F2D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9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4F7C"/>
    <w:rsid w:val="0045548A"/>
    <w:rsid w:val="00455EB2"/>
    <w:rsid w:val="00455F51"/>
    <w:rsid w:val="004560C6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44A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421"/>
    <w:rsid w:val="00471667"/>
    <w:rsid w:val="00471704"/>
    <w:rsid w:val="0047186A"/>
    <w:rsid w:val="00471964"/>
    <w:rsid w:val="00471BFB"/>
    <w:rsid w:val="00471C14"/>
    <w:rsid w:val="00471F2F"/>
    <w:rsid w:val="00472143"/>
    <w:rsid w:val="00472322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0E9"/>
    <w:rsid w:val="00474445"/>
    <w:rsid w:val="00474923"/>
    <w:rsid w:val="00474DE7"/>
    <w:rsid w:val="00474E00"/>
    <w:rsid w:val="0047593C"/>
    <w:rsid w:val="00475A9B"/>
    <w:rsid w:val="00475D4C"/>
    <w:rsid w:val="00475E83"/>
    <w:rsid w:val="00475E90"/>
    <w:rsid w:val="00475FF9"/>
    <w:rsid w:val="00476040"/>
    <w:rsid w:val="0047609C"/>
    <w:rsid w:val="004760A5"/>
    <w:rsid w:val="00476246"/>
    <w:rsid w:val="004764AE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7D7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3B79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0D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C1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5B97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613"/>
    <w:rsid w:val="004A181C"/>
    <w:rsid w:val="004A18E9"/>
    <w:rsid w:val="004A1ADC"/>
    <w:rsid w:val="004A1D26"/>
    <w:rsid w:val="004A1F9B"/>
    <w:rsid w:val="004A20E5"/>
    <w:rsid w:val="004A2451"/>
    <w:rsid w:val="004A2A1B"/>
    <w:rsid w:val="004A2B23"/>
    <w:rsid w:val="004A2B96"/>
    <w:rsid w:val="004A2EA8"/>
    <w:rsid w:val="004A2F62"/>
    <w:rsid w:val="004A378F"/>
    <w:rsid w:val="004A384E"/>
    <w:rsid w:val="004A385C"/>
    <w:rsid w:val="004A3A5B"/>
    <w:rsid w:val="004A3AE9"/>
    <w:rsid w:val="004A4129"/>
    <w:rsid w:val="004A479F"/>
    <w:rsid w:val="004A487F"/>
    <w:rsid w:val="004A4C61"/>
    <w:rsid w:val="004A4F07"/>
    <w:rsid w:val="004A5106"/>
    <w:rsid w:val="004A54A4"/>
    <w:rsid w:val="004A5574"/>
    <w:rsid w:val="004A584A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128"/>
    <w:rsid w:val="004B02F7"/>
    <w:rsid w:val="004B0881"/>
    <w:rsid w:val="004B0B28"/>
    <w:rsid w:val="004B0CB6"/>
    <w:rsid w:val="004B0D9F"/>
    <w:rsid w:val="004B0DA5"/>
    <w:rsid w:val="004B0F90"/>
    <w:rsid w:val="004B11A8"/>
    <w:rsid w:val="004B1290"/>
    <w:rsid w:val="004B1439"/>
    <w:rsid w:val="004B17DF"/>
    <w:rsid w:val="004B19B6"/>
    <w:rsid w:val="004B19D3"/>
    <w:rsid w:val="004B1A4F"/>
    <w:rsid w:val="004B1A75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82A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72F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041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89"/>
    <w:rsid w:val="004C6DC8"/>
    <w:rsid w:val="004C6E98"/>
    <w:rsid w:val="004C728A"/>
    <w:rsid w:val="004C7486"/>
    <w:rsid w:val="004C780D"/>
    <w:rsid w:val="004C7ECC"/>
    <w:rsid w:val="004D0099"/>
    <w:rsid w:val="004D00A3"/>
    <w:rsid w:val="004D0365"/>
    <w:rsid w:val="004D04C8"/>
    <w:rsid w:val="004D05D0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83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C7D"/>
    <w:rsid w:val="004D6DBE"/>
    <w:rsid w:val="004D6E9D"/>
    <w:rsid w:val="004D7366"/>
    <w:rsid w:val="004D73B2"/>
    <w:rsid w:val="004D74A9"/>
    <w:rsid w:val="004D7574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567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9AF"/>
    <w:rsid w:val="004E3E6B"/>
    <w:rsid w:val="004E3F4B"/>
    <w:rsid w:val="004E4006"/>
    <w:rsid w:val="004E4297"/>
    <w:rsid w:val="004E43AE"/>
    <w:rsid w:val="004E43E1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B38"/>
    <w:rsid w:val="004E7B77"/>
    <w:rsid w:val="004E7C8D"/>
    <w:rsid w:val="004F059A"/>
    <w:rsid w:val="004F07DB"/>
    <w:rsid w:val="004F0842"/>
    <w:rsid w:val="004F0BE9"/>
    <w:rsid w:val="004F1271"/>
    <w:rsid w:val="004F163C"/>
    <w:rsid w:val="004F1D42"/>
    <w:rsid w:val="004F1E28"/>
    <w:rsid w:val="004F1F06"/>
    <w:rsid w:val="004F1F9C"/>
    <w:rsid w:val="004F24E7"/>
    <w:rsid w:val="004F267D"/>
    <w:rsid w:val="004F2E51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BD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896"/>
    <w:rsid w:val="004F7B5C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26"/>
    <w:rsid w:val="00501544"/>
    <w:rsid w:val="00501666"/>
    <w:rsid w:val="0050190B"/>
    <w:rsid w:val="00501B4F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411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BE"/>
    <w:rsid w:val="005077E1"/>
    <w:rsid w:val="00507BA7"/>
    <w:rsid w:val="00507CC0"/>
    <w:rsid w:val="00507E2F"/>
    <w:rsid w:val="00507F25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804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2C4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0"/>
    <w:rsid w:val="005157DE"/>
    <w:rsid w:val="005157F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6FF3"/>
    <w:rsid w:val="0052732D"/>
    <w:rsid w:val="005273E5"/>
    <w:rsid w:val="005275C9"/>
    <w:rsid w:val="00527660"/>
    <w:rsid w:val="00527A3C"/>
    <w:rsid w:val="00527BC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AC2"/>
    <w:rsid w:val="00532DD1"/>
    <w:rsid w:val="00532EE5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4B0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1F9A"/>
    <w:rsid w:val="00542288"/>
    <w:rsid w:val="0054230A"/>
    <w:rsid w:val="005423C2"/>
    <w:rsid w:val="00542473"/>
    <w:rsid w:val="005425E3"/>
    <w:rsid w:val="005429AF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69"/>
    <w:rsid w:val="005440C6"/>
    <w:rsid w:val="00544206"/>
    <w:rsid w:val="005444E8"/>
    <w:rsid w:val="005449DB"/>
    <w:rsid w:val="00544B33"/>
    <w:rsid w:val="00544E4E"/>
    <w:rsid w:val="005451DB"/>
    <w:rsid w:val="00545334"/>
    <w:rsid w:val="005454B8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881"/>
    <w:rsid w:val="00547BB6"/>
    <w:rsid w:val="00547E0E"/>
    <w:rsid w:val="00547F15"/>
    <w:rsid w:val="0054B0BC"/>
    <w:rsid w:val="0055000B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B0C"/>
    <w:rsid w:val="00552D28"/>
    <w:rsid w:val="00552DFB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51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CF7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263"/>
    <w:rsid w:val="00561A1B"/>
    <w:rsid w:val="00561AA7"/>
    <w:rsid w:val="00561C7B"/>
    <w:rsid w:val="00561E56"/>
    <w:rsid w:val="005621F9"/>
    <w:rsid w:val="0056242D"/>
    <w:rsid w:val="00562973"/>
    <w:rsid w:val="00562A51"/>
    <w:rsid w:val="00562BFC"/>
    <w:rsid w:val="00562D31"/>
    <w:rsid w:val="00562EB8"/>
    <w:rsid w:val="0056300F"/>
    <w:rsid w:val="0056310E"/>
    <w:rsid w:val="00563290"/>
    <w:rsid w:val="005634AA"/>
    <w:rsid w:val="00563B8D"/>
    <w:rsid w:val="00563C33"/>
    <w:rsid w:val="0056484C"/>
    <w:rsid w:val="00564B1B"/>
    <w:rsid w:val="00564C37"/>
    <w:rsid w:val="00564CCE"/>
    <w:rsid w:val="00564E60"/>
    <w:rsid w:val="00564FF3"/>
    <w:rsid w:val="00565219"/>
    <w:rsid w:val="0056524C"/>
    <w:rsid w:val="00565945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2BF"/>
    <w:rsid w:val="00567629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780"/>
    <w:rsid w:val="00570E5C"/>
    <w:rsid w:val="0057111D"/>
    <w:rsid w:val="005711B3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0B0"/>
    <w:rsid w:val="00574151"/>
    <w:rsid w:val="005744A5"/>
    <w:rsid w:val="00574697"/>
    <w:rsid w:val="00574923"/>
    <w:rsid w:val="00574A95"/>
    <w:rsid w:val="005750EF"/>
    <w:rsid w:val="005756B8"/>
    <w:rsid w:val="0057574A"/>
    <w:rsid w:val="005757EC"/>
    <w:rsid w:val="0057583A"/>
    <w:rsid w:val="00575897"/>
    <w:rsid w:val="005759A4"/>
    <w:rsid w:val="00575ABC"/>
    <w:rsid w:val="00575B2A"/>
    <w:rsid w:val="00575C22"/>
    <w:rsid w:val="00575D17"/>
    <w:rsid w:val="00575E8D"/>
    <w:rsid w:val="00576724"/>
    <w:rsid w:val="005768F3"/>
    <w:rsid w:val="00576A7D"/>
    <w:rsid w:val="00576BC9"/>
    <w:rsid w:val="00576BD8"/>
    <w:rsid w:val="00576DF5"/>
    <w:rsid w:val="005773B5"/>
    <w:rsid w:val="00577664"/>
    <w:rsid w:val="00577754"/>
    <w:rsid w:val="00577A7D"/>
    <w:rsid w:val="00577D20"/>
    <w:rsid w:val="00577E51"/>
    <w:rsid w:val="005803A6"/>
    <w:rsid w:val="0058080E"/>
    <w:rsid w:val="005808DD"/>
    <w:rsid w:val="00580B05"/>
    <w:rsid w:val="00580FE7"/>
    <w:rsid w:val="005813B5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44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09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0DB"/>
    <w:rsid w:val="0059613D"/>
    <w:rsid w:val="00596598"/>
    <w:rsid w:val="005969F1"/>
    <w:rsid w:val="00596C89"/>
    <w:rsid w:val="00597510"/>
    <w:rsid w:val="00597799"/>
    <w:rsid w:val="00597889"/>
    <w:rsid w:val="00597BF4"/>
    <w:rsid w:val="00597FBA"/>
    <w:rsid w:val="0059B091"/>
    <w:rsid w:val="005A05D9"/>
    <w:rsid w:val="005A0656"/>
    <w:rsid w:val="005A08F8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3BD"/>
    <w:rsid w:val="005A742A"/>
    <w:rsid w:val="005A751A"/>
    <w:rsid w:val="005A774C"/>
    <w:rsid w:val="005A7838"/>
    <w:rsid w:val="005A7BD2"/>
    <w:rsid w:val="005A7BD7"/>
    <w:rsid w:val="005B0207"/>
    <w:rsid w:val="005B04A6"/>
    <w:rsid w:val="005B0979"/>
    <w:rsid w:val="005B0C83"/>
    <w:rsid w:val="005B1024"/>
    <w:rsid w:val="005B10D8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5FA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02A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30C"/>
    <w:rsid w:val="005D1587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9B9"/>
    <w:rsid w:val="005D5A7E"/>
    <w:rsid w:val="005D5CFB"/>
    <w:rsid w:val="005D5D50"/>
    <w:rsid w:val="005D5F13"/>
    <w:rsid w:val="005D5FB2"/>
    <w:rsid w:val="005D620C"/>
    <w:rsid w:val="005D6311"/>
    <w:rsid w:val="005D66F1"/>
    <w:rsid w:val="005D68D5"/>
    <w:rsid w:val="005D69D8"/>
    <w:rsid w:val="005D6A33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79"/>
    <w:rsid w:val="005E09BD"/>
    <w:rsid w:val="005E0B91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654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44"/>
    <w:rsid w:val="005E5266"/>
    <w:rsid w:val="005E537F"/>
    <w:rsid w:val="005E54E1"/>
    <w:rsid w:val="005E54E3"/>
    <w:rsid w:val="005E54ED"/>
    <w:rsid w:val="005E5530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52E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201"/>
    <w:rsid w:val="005F24F6"/>
    <w:rsid w:val="005F2664"/>
    <w:rsid w:val="005F28EE"/>
    <w:rsid w:val="005F2A8B"/>
    <w:rsid w:val="005F2CF5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5C9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6EB1"/>
    <w:rsid w:val="005F7038"/>
    <w:rsid w:val="005F725C"/>
    <w:rsid w:val="005F727A"/>
    <w:rsid w:val="005F72FA"/>
    <w:rsid w:val="005F7435"/>
    <w:rsid w:val="005F7DF0"/>
    <w:rsid w:val="005F7ECC"/>
    <w:rsid w:val="005F7F54"/>
    <w:rsid w:val="0060013A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5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3C3"/>
    <w:rsid w:val="006056DA"/>
    <w:rsid w:val="00605AEE"/>
    <w:rsid w:val="00605AEF"/>
    <w:rsid w:val="00605BAE"/>
    <w:rsid w:val="00605F04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0BB"/>
    <w:rsid w:val="00611515"/>
    <w:rsid w:val="00611614"/>
    <w:rsid w:val="0061187E"/>
    <w:rsid w:val="00611ABC"/>
    <w:rsid w:val="00611AEF"/>
    <w:rsid w:val="00611BBD"/>
    <w:rsid w:val="006120BD"/>
    <w:rsid w:val="006121E5"/>
    <w:rsid w:val="00612398"/>
    <w:rsid w:val="0061251E"/>
    <w:rsid w:val="00612678"/>
    <w:rsid w:val="00612907"/>
    <w:rsid w:val="00612B0C"/>
    <w:rsid w:val="00612E49"/>
    <w:rsid w:val="00613015"/>
    <w:rsid w:val="00613048"/>
    <w:rsid w:val="006130AE"/>
    <w:rsid w:val="006131A7"/>
    <w:rsid w:val="0061376A"/>
    <w:rsid w:val="00613941"/>
    <w:rsid w:val="00613A17"/>
    <w:rsid w:val="00613CC6"/>
    <w:rsid w:val="006140D0"/>
    <w:rsid w:val="00614356"/>
    <w:rsid w:val="0061463D"/>
    <w:rsid w:val="00614719"/>
    <w:rsid w:val="0061473A"/>
    <w:rsid w:val="006147FD"/>
    <w:rsid w:val="00614EDB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7F54"/>
    <w:rsid w:val="00617F8A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304"/>
    <w:rsid w:val="006313F0"/>
    <w:rsid w:val="00631532"/>
    <w:rsid w:val="00631577"/>
    <w:rsid w:val="00631B05"/>
    <w:rsid w:val="00631BBF"/>
    <w:rsid w:val="00631FB0"/>
    <w:rsid w:val="00632060"/>
    <w:rsid w:val="00632118"/>
    <w:rsid w:val="006321A9"/>
    <w:rsid w:val="006327B5"/>
    <w:rsid w:val="006327E3"/>
    <w:rsid w:val="00632B14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3E1"/>
    <w:rsid w:val="00637765"/>
    <w:rsid w:val="006379A6"/>
    <w:rsid w:val="00637E0A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C32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00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6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0A0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BDE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7F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1C0"/>
    <w:rsid w:val="0068360D"/>
    <w:rsid w:val="00683873"/>
    <w:rsid w:val="006838F9"/>
    <w:rsid w:val="00683A95"/>
    <w:rsid w:val="00683BA0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866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56"/>
    <w:rsid w:val="00686C8A"/>
    <w:rsid w:val="00686DE8"/>
    <w:rsid w:val="00686E59"/>
    <w:rsid w:val="00686F8B"/>
    <w:rsid w:val="00686FEB"/>
    <w:rsid w:val="0068724C"/>
    <w:rsid w:val="006872AA"/>
    <w:rsid w:val="0068767C"/>
    <w:rsid w:val="006877B6"/>
    <w:rsid w:val="00687CF1"/>
    <w:rsid w:val="00687D14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156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D2C"/>
    <w:rsid w:val="00692E53"/>
    <w:rsid w:val="00692ED8"/>
    <w:rsid w:val="00694520"/>
    <w:rsid w:val="00694599"/>
    <w:rsid w:val="00694708"/>
    <w:rsid w:val="006947BF"/>
    <w:rsid w:val="00694910"/>
    <w:rsid w:val="00694CDC"/>
    <w:rsid w:val="00694D63"/>
    <w:rsid w:val="00694DE3"/>
    <w:rsid w:val="00694EB4"/>
    <w:rsid w:val="00694EF6"/>
    <w:rsid w:val="006951C2"/>
    <w:rsid w:val="00695404"/>
    <w:rsid w:val="00695A11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697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4F58"/>
    <w:rsid w:val="006A5017"/>
    <w:rsid w:val="006A508B"/>
    <w:rsid w:val="006A56B5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334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0E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75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D91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AC2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5C9"/>
    <w:rsid w:val="006C39A6"/>
    <w:rsid w:val="006C4154"/>
    <w:rsid w:val="006C42EB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1E"/>
    <w:rsid w:val="006C6D81"/>
    <w:rsid w:val="006C70B3"/>
    <w:rsid w:val="006C7114"/>
    <w:rsid w:val="006C74F3"/>
    <w:rsid w:val="006C7655"/>
    <w:rsid w:val="006C7911"/>
    <w:rsid w:val="006C7932"/>
    <w:rsid w:val="006C7A8F"/>
    <w:rsid w:val="006C7B54"/>
    <w:rsid w:val="006C7BCE"/>
    <w:rsid w:val="006C969A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6C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3DC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0C69"/>
    <w:rsid w:val="006E0CB5"/>
    <w:rsid w:val="006E1347"/>
    <w:rsid w:val="006E15AC"/>
    <w:rsid w:val="006E1985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1D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62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1A6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2E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3B0"/>
    <w:rsid w:val="00717457"/>
    <w:rsid w:val="007174D3"/>
    <w:rsid w:val="007176A8"/>
    <w:rsid w:val="00717824"/>
    <w:rsid w:val="00717AED"/>
    <w:rsid w:val="00717B65"/>
    <w:rsid w:val="00717D0A"/>
    <w:rsid w:val="00717F0E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1D4C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3DB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3D"/>
    <w:rsid w:val="007276D8"/>
    <w:rsid w:val="00727A79"/>
    <w:rsid w:val="00727CC0"/>
    <w:rsid w:val="00727D5C"/>
    <w:rsid w:val="00727E43"/>
    <w:rsid w:val="00727ED8"/>
    <w:rsid w:val="00727F66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C94"/>
    <w:rsid w:val="00732F72"/>
    <w:rsid w:val="00732F96"/>
    <w:rsid w:val="0073304C"/>
    <w:rsid w:val="00733712"/>
    <w:rsid w:val="00733BA3"/>
    <w:rsid w:val="00733EC2"/>
    <w:rsid w:val="0073427C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A15"/>
    <w:rsid w:val="00735B4F"/>
    <w:rsid w:val="00735BEA"/>
    <w:rsid w:val="00735FC2"/>
    <w:rsid w:val="00736358"/>
    <w:rsid w:val="007364A6"/>
    <w:rsid w:val="0073684B"/>
    <w:rsid w:val="00736890"/>
    <w:rsid w:val="00736A57"/>
    <w:rsid w:val="00736E79"/>
    <w:rsid w:val="00736F65"/>
    <w:rsid w:val="00737277"/>
    <w:rsid w:val="00737389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53E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B2A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149"/>
    <w:rsid w:val="007452EC"/>
    <w:rsid w:val="007453C8"/>
    <w:rsid w:val="00745559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6EAD"/>
    <w:rsid w:val="00747158"/>
    <w:rsid w:val="007471A4"/>
    <w:rsid w:val="007474A0"/>
    <w:rsid w:val="00747715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5B3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981"/>
    <w:rsid w:val="00753C11"/>
    <w:rsid w:val="00754626"/>
    <w:rsid w:val="0075467E"/>
    <w:rsid w:val="00754711"/>
    <w:rsid w:val="00754B7B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83F"/>
    <w:rsid w:val="00756A9B"/>
    <w:rsid w:val="00756DDB"/>
    <w:rsid w:val="00756F32"/>
    <w:rsid w:val="00756FCC"/>
    <w:rsid w:val="00757008"/>
    <w:rsid w:val="0075709F"/>
    <w:rsid w:val="007575C1"/>
    <w:rsid w:val="00757737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23C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8FB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7B"/>
    <w:rsid w:val="007709A8"/>
    <w:rsid w:val="00770AA4"/>
    <w:rsid w:val="00770CE0"/>
    <w:rsid w:val="00770E05"/>
    <w:rsid w:val="0077106E"/>
    <w:rsid w:val="00771156"/>
    <w:rsid w:val="007713E8"/>
    <w:rsid w:val="0077166D"/>
    <w:rsid w:val="00771AA9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7F3"/>
    <w:rsid w:val="007748D4"/>
    <w:rsid w:val="007748FC"/>
    <w:rsid w:val="00774B9B"/>
    <w:rsid w:val="00774E46"/>
    <w:rsid w:val="00774FB2"/>
    <w:rsid w:val="0077513D"/>
    <w:rsid w:val="00775412"/>
    <w:rsid w:val="00775B2C"/>
    <w:rsid w:val="00775BB0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C69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DFC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5DDD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B85"/>
    <w:rsid w:val="00787D04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3CC"/>
    <w:rsid w:val="00791493"/>
    <w:rsid w:val="007914BD"/>
    <w:rsid w:val="00791568"/>
    <w:rsid w:val="0079161F"/>
    <w:rsid w:val="00791D24"/>
    <w:rsid w:val="00791D68"/>
    <w:rsid w:val="00792134"/>
    <w:rsid w:val="007923FF"/>
    <w:rsid w:val="007925D6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CA4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75E"/>
    <w:rsid w:val="007A1870"/>
    <w:rsid w:val="007A1AAB"/>
    <w:rsid w:val="007A1C10"/>
    <w:rsid w:val="007A20D6"/>
    <w:rsid w:val="007A2195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4"/>
    <w:rsid w:val="007A53FB"/>
    <w:rsid w:val="007A55A2"/>
    <w:rsid w:val="007A5897"/>
    <w:rsid w:val="007A599E"/>
    <w:rsid w:val="007A5B89"/>
    <w:rsid w:val="007A5DBE"/>
    <w:rsid w:val="007A5EAD"/>
    <w:rsid w:val="007A62CE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CFE"/>
    <w:rsid w:val="007B1FED"/>
    <w:rsid w:val="007B20ED"/>
    <w:rsid w:val="007B235A"/>
    <w:rsid w:val="007B2492"/>
    <w:rsid w:val="007B24AE"/>
    <w:rsid w:val="007B25CE"/>
    <w:rsid w:val="007B25F5"/>
    <w:rsid w:val="007B26D9"/>
    <w:rsid w:val="007B275B"/>
    <w:rsid w:val="007B2826"/>
    <w:rsid w:val="007B2CDB"/>
    <w:rsid w:val="007B3059"/>
    <w:rsid w:val="007B30C4"/>
    <w:rsid w:val="007B317E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40E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5C4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842"/>
    <w:rsid w:val="007C3B21"/>
    <w:rsid w:val="007C3CE3"/>
    <w:rsid w:val="007C456D"/>
    <w:rsid w:val="007C466E"/>
    <w:rsid w:val="007C4834"/>
    <w:rsid w:val="007C499A"/>
    <w:rsid w:val="007C49CD"/>
    <w:rsid w:val="007C4A35"/>
    <w:rsid w:val="007C4C48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784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4E5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04"/>
    <w:rsid w:val="007E3258"/>
    <w:rsid w:val="007E327A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66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36B"/>
    <w:rsid w:val="007E74A0"/>
    <w:rsid w:val="007E7567"/>
    <w:rsid w:val="007E7690"/>
    <w:rsid w:val="007E7E8D"/>
    <w:rsid w:val="007EDAE3"/>
    <w:rsid w:val="007F01FE"/>
    <w:rsid w:val="007F04AD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42D"/>
    <w:rsid w:val="007F48A0"/>
    <w:rsid w:val="007F4A05"/>
    <w:rsid w:val="007F4B61"/>
    <w:rsid w:val="007F4CC4"/>
    <w:rsid w:val="007F56E9"/>
    <w:rsid w:val="007F5789"/>
    <w:rsid w:val="007F5C34"/>
    <w:rsid w:val="007F5CB7"/>
    <w:rsid w:val="007F5F5E"/>
    <w:rsid w:val="007F629A"/>
    <w:rsid w:val="007F62C8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16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9CD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BDA"/>
    <w:rsid w:val="00811C4E"/>
    <w:rsid w:val="00811C89"/>
    <w:rsid w:val="00811CD9"/>
    <w:rsid w:val="00811E23"/>
    <w:rsid w:val="00812287"/>
    <w:rsid w:val="008124EB"/>
    <w:rsid w:val="0081280A"/>
    <w:rsid w:val="00812B61"/>
    <w:rsid w:val="00812D16"/>
    <w:rsid w:val="00812E50"/>
    <w:rsid w:val="00812EE3"/>
    <w:rsid w:val="0081304F"/>
    <w:rsid w:val="0081305A"/>
    <w:rsid w:val="00813175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233"/>
    <w:rsid w:val="00816604"/>
    <w:rsid w:val="00816653"/>
    <w:rsid w:val="00816B65"/>
    <w:rsid w:val="00816BFC"/>
    <w:rsid w:val="00816CD5"/>
    <w:rsid w:val="00816FDE"/>
    <w:rsid w:val="00816FE4"/>
    <w:rsid w:val="00817106"/>
    <w:rsid w:val="0081762F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6F2"/>
    <w:rsid w:val="00832879"/>
    <w:rsid w:val="00832D91"/>
    <w:rsid w:val="008330CD"/>
    <w:rsid w:val="008332AB"/>
    <w:rsid w:val="0083346C"/>
    <w:rsid w:val="00833559"/>
    <w:rsid w:val="00833785"/>
    <w:rsid w:val="008337CF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2B8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7BD3"/>
    <w:rsid w:val="0083940A"/>
    <w:rsid w:val="00840376"/>
    <w:rsid w:val="008403F2"/>
    <w:rsid w:val="008405CE"/>
    <w:rsid w:val="0084087D"/>
    <w:rsid w:val="00840A21"/>
    <w:rsid w:val="00840D3F"/>
    <w:rsid w:val="00840D41"/>
    <w:rsid w:val="00840E15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194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DF7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68"/>
    <w:rsid w:val="00853092"/>
    <w:rsid w:val="00853103"/>
    <w:rsid w:val="008531C4"/>
    <w:rsid w:val="0085341F"/>
    <w:rsid w:val="00853451"/>
    <w:rsid w:val="008534E0"/>
    <w:rsid w:val="00853509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BC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382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7F3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2"/>
    <w:rsid w:val="00867758"/>
    <w:rsid w:val="0086AF36"/>
    <w:rsid w:val="0087052B"/>
    <w:rsid w:val="00870578"/>
    <w:rsid w:val="0087089C"/>
    <w:rsid w:val="00871305"/>
    <w:rsid w:val="0087138C"/>
    <w:rsid w:val="008713D9"/>
    <w:rsid w:val="008714A1"/>
    <w:rsid w:val="00871E15"/>
    <w:rsid w:val="00871E75"/>
    <w:rsid w:val="0087231E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7E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14E"/>
    <w:rsid w:val="0088233E"/>
    <w:rsid w:val="008823D0"/>
    <w:rsid w:val="008824E2"/>
    <w:rsid w:val="0088265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643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5BBF"/>
    <w:rsid w:val="00886281"/>
    <w:rsid w:val="00886418"/>
    <w:rsid w:val="00886634"/>
    <w:rsid w:val="008866F5"/>
    <w:rsid w:val="00886A72"/>
    <w:rsid w:val="00886BF1"/>
    <w:rsid w:val="00886DF5"/>
    <w:rsid w:val="00886F20"/>
    <w:rsid w:val="00886FA4"/>
    <w:rsid w:val="00886FD9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58A"/>
    <w:rsid w:val="0089294C"/>
    <w:rsid w:val="008929BA"/>
    <w:rsid w:val="00892AD9"/>
    <w:rsid w:val="00892B1F"/>
    <w:rsid w:val="00892D8B"/>
    <w:rsid w:val="00892F9D"/>
    <w:rsid w:val="0089314B"/>
    <w:rsid w:val="00893270"/>
    <w:rsid w:val="008934D8"/>
    <w:rsid w:val="0089371D"/>
    <w:rsid w:val="00893792"/>
    <w:rsid w:val="00893A55"/>
    <w:rsid w:val="00893AB2"/>
    <w:rsid w:val="00893C6E"/>
    <w:rsid w:val="00893D0F"/>
    <w:rsid w:val="00894191"/>
    <w:rsid w:val="0089442D"/>
    <w:rsid w:val="0089446E"/>
    <w:rsid w:val="0089452E"/>
    <w:rsid w:val="0089456A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A75"/>
    <w:rsid w:val="00896FA8"/>
    <w:rsid w:val="00897140"/>
    <w:rsid w:val="008972E3"/>
    <w:rsid w:val="008973F3"/>
    <w:rsid w:val="0089742E"/>
    <w:rsid w:val="0089749C"/>
    <w:rsid w:val="008974B2"/>
    <w:rsid w:val="008976B7"/>
    <w:rsid w:val="00897776"/>
    <w:rsid w:val="0089783C"/>
    <w:rsid w:val="008978B8"/>
    <w:rsid w:val="0089790B"/>
    <w:rsid w:val="00897A53"/>
    <w:rsid w:val="00899976"/>
    <w:rsid w:val="008A012B"/>
    <w:rsid w:val="008A0509"/>
    <w:rsid w:val="008A0B59"/>
    <w:rsid w:val="008A0B89"/>
    <w:rsid w:val="008A0CAF"/>
    <w:rsid w:val="008A0E8C"/>
    <w:rsid w:val="008A1164"/>
    <w:rsid w:val="008A120F"/>
    <w:rsid w:val="008A12A3"/>
    <w:rsid w:val="008A14B8"/>
    <w:rsid w:val="008A1603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73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982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1E"/>
    <w:rsid w:val="008B62E4"/>
    <w:rsid w:val="008B6426"/>
    <w:rsid w:val="008B6539"/>
    <w:rsid w:val="008B68C6"/>
    <w:rsid w:val="008B6CE3"/>
    <w:rsid w:val="008B6ED4"/>
    <w:rsid w:val="008B7362"/>
    <w:rsid w:val="008B7572"/>
    <w:rsid w:val="008B7637"/>
    <w:rsid w:val="008B7727"/>
    <w:rsid w:val="008B79C3"/>
    <w:rsid w:val="008B7B74"/>
    <w:rsid w:val="008C019F"/>
    <w:rsid w:val="008C0337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2F40"/>
    <w:rsid w:val="008C313C"/>
    <w:rsid w:val="008C3335"/>
    <w:rsid w:val="008C37A4"/>
    <w:rsid w:val="008C3840"/>
    <w:rsid w:val="008C3E52"/>
    <w:rsid w:val="008C4063"/>
    <w:rsid w:val="008C4190"/>
    <w:rsid w:val="008C43F2"/>
    <w:rsid w:val="008C4448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36"/>
    <w:rsid w:val="008E50B7"/>
    <w:rsid w:val="008E5318"/>
    <w:rsid w:val="008E5517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71D"/>
    <w:rsid w:val="008F3AE4"/>
    <w:rsid w:val="008F3CDB"/>
    <w:rsid w:val="008F3E2C"/>
    <w:rsid w:val="008F40F2"/>
    <w:rsid w:val="008F435A"/>
    <w:rsid w:val="008F45C1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C3"/>
    <w:rsid w:val="00901ADA"/>
    <w:rsid w:val="00901C4D"/>
    <w:rsid w:val="00901DDC"/>
    <w:rsid w:val="0090217C"/>
    <w:rsid w:val="00902201"/>
    <w:rsid w:val="009025FD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C3"/>
    <w:rsid w:val="00911ED6"/>
    <w:rsid w:val="00912E21"/>
    <w:rsid w:val="00912FD5"/>
    <w:rsid w:val="0091319D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BC6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752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8EA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74C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00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607"/>
    <w:rsid w:val="00940833"/>
    <w:rsid w:val="009409B7"/>
    <w:rsid w:val="00940C97"/>
    <w:rsid w:val="00940EC0"/>
    <w:rsid w:val="009413E4"/>
    <w:rsid w:val="00941895"/>
    <w:rsid w:val="0094199C"/>
    <w:rsid w:val="009419EE"/>
    <w:rsid w:val="00941AD9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07"/>
    <w:rsid w:val="00944B96"/>
    <w:rsid w:val="00944DDD"/>
    <w:rsid w:val="00944DDE"/>
    <w:rsid w:val="00944E10"/>
    <w:rsid w:val="00944E8B"/>
    <w:rsid w:val="00944EB3"/>
    <w:rsid w:val="00945088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28D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0F"/>
    <w:rsid w:val="00954F1F"/>
    <w:rsid w:val="00955244"/>
    <w:rsid w:val="009554B6"/>
    <w:rsid w:val="009555FD"/>
    <w:rsid w:val="009558C6"/>
    <w:rsid w:val="00955A5F"/>
    <w:rsid w:val="00955A8E"/>
    <w:rsid w:val="00955BE5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57D47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33E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007"/>
    <w:rsid w:val="0096545E"/>
    <w:rsid w:val="00965514"/>
    <w:rsid w:val="00965573"/>
    <w:rsid w:val="009657EF"/>
    <w:rsid w:val="009658AD"/>
    <w:rsid w:val="00965A24"/>
    <w:rsid w:val="00965A25"/>
    <w:rsid w:val="00965CD2"/>
    <w:rsid w:val="00965DBF"/>
    <w:rsid w:val="00965FB1"/>
    <w:rsid w:val="009660EA"/>
    <w:rsid w:val="009661E4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1F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96B"/>
    <w:rsid w:val="00974E7B"/>
    <w:rsid w:val="00974EAF"/>
    <w:rsid w:val="0097553C"/>
    <w:rsid w:val="00975A24"/>
    <w:rsid w:val="00975A61"/>
    <w:rsid w:val="00975EB2"/>
    <w:rsid w:val="009760C4"/>
    <w:rsid w:val="009761D5"/>
    <w:rsid w:val="00976240"/>
    <w:rsid w:val="00976561"/>
    <w:rsid w:val="00976582"/>
    <w:rsid w:val="009768C6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25"/>
    <w:rsid w:val="00982FCE"/>
    <w:rsid w:val="00983226"/>
    <w:rsid w:val="00983904"/>
    <w:rsid w:val="00983C61"/>
    <w:rsid w:val="00983DF5"/>
    <w:rsid w:val="00983FA2"/>
    <w:rsid w:val="00983FF4"/>
    <w:rsid w:val="009842DA"/>
    <w:rsid w:val="009845F2"/>
    <w:rsid w:val="0098472F"/>
    <w:rsid w:val="00984983"/>
    <w:rsid w:val="00984B53"/>
    <w:rsid w:val="00984DD9"/>
    <w:rsid w:val="00985640"/>
    <w:rsid w:val="0098567F"/>
    <w:rsid w:val="00985A05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AD9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8EC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6DD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6FF0"/>
    <w:rsid w:val="0099711C"/>
    <w:rsid w:val="0099749F"/>
    <w:rsid w:val="00997590"/>
    <w:rsid w:val="009975EA"/>
    <w:rsid w:val="009976FE"/>
    <w:rsid w:val="009979CB"/>
    <w:rsid w:val="00997D89"/>
    <w:rsid w:val="00997E07"/>
    <w:rsid w:val="00997F4A"/>
    <w:rsid w:val="00997F7E"/>
    <w:rsid w:val="00997FD5"/>
    <w:rsid w:val="0099AB4E"/>
    <w:rsid w:val="009A0050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0FEF"/>
    <w:rsid w:val="009A142C"/>
    <w:rsid w:val="009A149C"/>
    <w:rsid w:val="009A1641"/>
    <w:rsid w:val="009A1733"/>
    <w:rsid w:val="009A17FB"/>
    <w:rsid w:val="009A1AE4"/>
    <w:rsid w:val="009A1EFF"/>
    <w:rsid w:val="009A2498"/>
    <w:rsid w:val="009A2618"/>
    <w:rsid w:val="009A276A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0F78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89E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121"/>
    <w:rsid w:val="009B6236"/>
    <w:rsid w:val="009B633E"/>
    <w:rsid w:val="009B6446"/>
    <w:rsid w:val="009B64F8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629"/>
    <w:rsid w:val="009C080D"/>
    <w:rsid w:val="009C0932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45E"/>
    <w:rsid w:val="009C46EA"/>
    <w:rsid w:val="009C48FD"/>
    <w:rsid w:val="009C4990"/>
    <w:rsid w:val="009C49E7"/>
    <w:rsid w:val="009C4A22"/>
    <w:rsid w:val="009C4AEF"/>
    <w:rsid w:val="009C4B47"/>
    <w:rsid w:val="009C4CB5"/>
    <w:rsid w:val="009C5004"/>
    <w:rsid w:val="009C531C"/>
    <w:rsid w:val="009C5528"/>
    <w:rsid w:val="009C5870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4A9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380"/>
    <w:rsid w:val="009D2434"/>
    <w:rsid w:val="009D244D"/>
    <w:rsid w:val="009D2B27"/>
    <w:rsid w:val="009D2B87"/>
    <w:rsid w:val="009D2C91"/>
    <w:rsid w:val="009D2D1B"/>
    <w:rsid w:val="009D30FD"/>
    <w:rsid w:val="009D34C3"/>
    <w:rsid w:val="009D34E8"/>
    <w:rsid w:val="009D390C"/>
    <w:rsid w:val="009D3AB1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4F"/>
    <w:rsid w:val="009D5556"/>
    <w:rsid w:val="009D57CC"/>
    <w:rsid w:val="009D58D4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0ECC"/>
    <w:rsid w:val="009E1205"/>
    <w:rsid w:val="009E1239"/>
    <w:rsid w:val="009E1546"/>
    <w:rsid w:val="009E16B8"/>
    <w:rsid w:val="009E1771"/>
    <w:rsid w:val="009E177A"/>
    <w:rsid w:val="009E1CE5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55F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484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E44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B7A"/>
    <w:rsid w:val="009F2CFB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BE8"/>
    <w:rsid w:val="009F7C78"/>
    <w:rsid w:val="009F7DB9"/>
    <w:rsid w:val="009F7F47"/>
    <w:rsid w:val="009FBB3C"/>
    <w:rsid w:val="009FBCBC"/>
    <w:rsid w:val="00A00135"/>
    <w:rsid w:val="00A00528"/>
    <w:rsid w:val="00A005C8"/>
    <w:rsid w:val="00A00682"/>
    <w:rsid w:val="00A0074C"/>
    <w:rsid w:val="00A007A9"/>
    <w:rsid w:val="00A00B8D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38F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6F01"/>
    <w:rsid w:val="00A07434"/>
    <w:rsid w:val="00A07529"/>
    <w:rsid w:val="00A0754A"/>
    <w:rsid w:val="00A078E6"/>
    <w:rsid w:val="00A07C39"/>
    <w:rsid w:val="00A07D3B"/>
    <w:rsid w:val="00A0836D"/>
    <w:rsid w:val="00A10075"/>
    <w:rsid w:val="00A10256"/>
    <w:rsid w:val="00A10884"/>
    <w:rsid w:val="00A10AA2"/>
    <w:rsid w:val="00A10B89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0A0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49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2ED"/>
    <w:rsid w:val="00A223E3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27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A8B"/>
    <w:rsid w:val="00A37B50"/>
    <w:rsid w:val="00A37DA2"/>
    <w:rsid w:val="00A3F52D"/>
    <w:rsid w:val="00A3FF51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121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74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C7D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040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5C0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2F9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015"/>
    <w:rsid w:val="00A63093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5C6"/>
    <w:rsid w:val="00A65882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2A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3E1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4B7E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037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BB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463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6E67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6F6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95"/>
    <w:rsid w:val="00AA6BF9"/>
    <w:rsid w:val="00AA6E0A"/>
    <w:rsid w:val="00AA7051"/>
    <w:rsid w:val="00AA72FD"/>
    <w:rsid w:val="00AA73D4"/>
    <w:rsid w:val="00AA7B4F"/>
    <w:rsid w:val="00AADB2E"/>
    <w:rsid w:val="00AB01C7"/>
    <w:rsid w:val="00AB023A"/>
    <w:rsid w:val="00AB02CB"/>
    <w:rsid w:val="00AB031C"/>
    <w:rsid w:val="00AB0466"/>
    <w:rsid w:val="00AB0889"/>
    <w:rsid w:val="00AB099F"/>
    <w:rsid w:val="00AB0B29"/>
    <w:rsid w:val="00AB0C38"/>
    <w:rsid w:val="00AB0D13"/>
    <w:rsid w:val="00AB0D57"/>
    <w:rsid w:val="00AB0D82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B79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3C"/>
    <w:rsid w:val="00AB5AEE"/>
    <w:rsid w:val="00AB5D6A"/>
    <w:rsid w:val="00AB60B6"/>
    <w:rsid w:val="00AB611F"/>
    <w:rsid w:val="00AB61A8"/>
    <w:rsid w:val="00AB6288"/>
    <w:rsid w:val="00AB642B"/>
    <w:rsid w:val="00AB65E4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8FE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4BE"/>
    <w:rsid w:val="00AC36D9"/>
    <w:rsid w:val="00AC37E4"/>
    <w:rsid w:val="00AC3839"/>
    <w:rsid w:val="00AC38A9"/>
    <w:rsid w:val="00AC3B49"/>
    <w:rsid w:val="00AC3C2F"/>
    <w:rsid w:val="00AC3D92"/>
    <w:rsid w:val="00AC3DA1"/>
    <w:rsid w:val="00AC3F9E"/>
    <w:rsid w:val="00AC40F4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0C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2"/>
    <w:rsid w:val="00AD2963"/>
    <w:rsid w:val="00AD2998"/>
    <w:rsid w:val="00AD2B19"/>
    <w:rsid w:val="00AD2DE4"/>
    <w:rsid w:val="00AD2EB5"/>
    <w:rsid w:val="00AD2F14"/>
    <w:rsid w:val="00AD2F35"/>
    <w:rsid w:val="00AD2F94"/>
    <w:rsid w:val="00AD2FBB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248"/>
    <w:rsid w:val="00AE0517"/>
    <w:rsid w:val="00AE07ED"/>
    <w:rsid w:val="00AE08E7"/>
    <w:rsid w:val="00AE0910"/>
    <w:rsid w:val="00AE0A67"/>
    <w:rsid w:val="00AE0AC2"/>
    <w:rsid w:val="00AE0AE4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2EA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0E5"/>
    <w:rsid w:val="00AF0299"/>
    <w:rsid w:val="00AF02AA"/>
    <w:rsid w:val="00AF0307"/>
    <w:rsid w:val="00AF04BE"/>
    <w:rsid w:val="00AF066F"/>
    <w:rsid w:val="00AF0D31"/>
    <w:rsid w:val="00AF0DDE"/>
    <w:rsid w:val="00AF0E37"/>
    <w:rsid w:val="00AF0FDF"/>
    <w:rsid w:val="00AF1265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E87"/>
    <w:rsid w:val="00AF4FCE"/>
    <w:rsid w:val="00AF52C4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3DD"/>
    <w:rsid w:val="00B024B1"/>
    <w:rsid w:val="00B025BD"/>
    <w:rsid w:val="00B025C9"/>
    <w:rsid w:val="00B029AA"/>
    <w:rsid w:val="00B02A32"/>
    <w:rsid w:val="00B02C04"/>
    <w:rsid w:val="00B02C39"/>
    <w:rsid w:val="00B02C71"/>
    <w:rsid w:val="00B02E65"/>
    <w:rsid w:val="00B02FD9"/>
    <w:rsid w:val="00B030F5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57D"/>
    <w:rsid w:val="00B05B1D"/>
    <w:rsid w:val="00B05B91"/>
    <w:rsid w:val="00B05BF1"/>
    <w:rsid w:val="00B05CD5"/>
    <w:rsid w:val="00B0602A"/>
    <w:rsid w:val="00B06570"/>
    <w:rsid w:val="00B06707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4EEF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3B"/>
    <w:rsid w:val="00B16A79"/>
    <w:rsid w:val="00B16D13"/>
    <w:rsid w:val="00B16F93"/>
    <w:rsid w:val="00B1721F"/>
    <w:rsid w:val="00B17272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2D6F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03C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1E8"/>
    <w:rsid w:val="00B30202"/>
    <w:rsid w:val="00B302D9"/>
    <w:rsid w:val="00B303DE"/>
    <w:rsid w:val="00B303FC"/>
    <w:rsid w:val="00B30B53"/>
    <w:rsid w:val="00B30EEC"/>
    <w:rsid w:val="00B30F20"/>
    <w:rsid w:val="00B31008"/>
    <w:rsid w:val="00B310EF"/>
    <w:rsid w:val="00B31145"/>
    <w:rsid w:val="00B31220"/>
    <w:rsid w:val="00B31261"/>
    <w:rsid w:val="00B31459"/>
    <w:rsid w:val="00B3153C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9BD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8E8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A92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1A"/>
    <w:rsid w:val="00B57B9B"/>
    <w:rsid w:val="00B57FAB"/>
    <w:rsid w:val="00B57FDB"/>
    <w:rsid w:val="00B60079"/>
    <w:rsid w:val="00B60628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6C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2E9"/>
    <w:rsid w:val="00B64649"/>
    <w:rsid w:val="00B64738"/>
    <w:rsid w:val="00B64A37"/>
    <w:rsid w:val="00B64BC1"/>
    <w:rsid w:val="00B64C7C"/>
    <w:rsid w:val="00B64CA7"/>
    <w:rsid w:val="00B64D65"/>
    <w:rsid w:val="00B650F7"/>
    <w:rsid w:val="00B65141"/>
    <w:rsid w:val="00B6555B"/>
    <w:rsid w:val="00B6567B"/>
    <w:rsid w:val="00B6580B"/>
    <w:rsid w:val="00B65B70"/>
    <w:rsid w:val="00B65BF6"/>
    <w:rsid w:val="00B65C0A"/>
    <w:rsid w:val="00B65E8E"/>
    <w:rsid w:val="00B65FF9"/>
    <w:rsid w:val="00B66206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715"/>
    <w:rsid w:val="00B72840"/>
    <w:rsid w:val="00B72947"/>
    <w:rsid w:val="00B72993"/>
    <w:rsid w:val="00B72AEA"/>
    <w:rsid w:val="00B73191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38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8DF6A"/>
    <w:rsid w:val="00B900C4"/>
    <w:rsid w:val="00B900DC"/>
    <w:rsid w:val="00B90258"/>
    <w:rsid w:val="00B902A6"/>
    <w:rsid w:val="00B9044E"/>
    <w:rsid w:val="00B90582"/>
    <w:rsid w:val="00B90586"/>
    <w:rsid w:val="00B90611"/>
    <w:rsid w:val="00B90773"/>
    <w:rsid w:val="00B90AC6"/>
    <w:rsid w:val="00B90CD6"/>
    <w:rsid w:val="00B90DB7"/>
    <w:rsid w:val="00B914D3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EF3"/>
    <w:rsid w:val="00B92F47"/>
    <w:rsid w:val="00B92F92"/>
    <w:rsid w:val="00B9334E"/>
    <w:rsid w:val="00B93469"/>
    <w:rsid w:val="00B93A85"/>
    <w:rsid w:val="00B93C20"/>
    <w:rsid w:val="00B93D8E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B22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0E23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3EE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344"/>
    <w:rsid w:val="00BA5AB6"/>
    <w:rsid w:val="00BA5BAF"/>
    <w:rsid w:val="00BA5C73"/>
    <w:rsid w:val="00BA5D2D"/>
    <w:rsid w:val="00BA5E37"/>
    <w:rsid w:val="00BA61F4"/>
    <w:rsid w:val="00BA6309"/>
    <w:rsid w:val="00BA66EB"/>
    <w:rsid w:val="00BA6B23"/>
    <w:rsid w:val="00BA6D01"/>
    <w:rsid w:val="00BA6D53"/>
    <w:rsid w:val="00BA7020"/>
    <w:rsid w:val="00BA71B5"/>
    <w:rsid w:val="00BA735B"/>
    <w:rsid w:val="00BA75AF"/>
    <w:rsid w:val="00BA75CD"/>
    <w:rsid w:val="00BA77FE"/>
    <w:rsid w:val="00BA787F"/>
    <w:rsid w:val="00BA7942"/>
    <w:rsid w:val="00BA7F59"/>
    <w:rsid w:val="00BA8764"/>
    <w:rsid w:val="00BAC9A2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3B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04D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4A4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6CB"/>
    <w:rsid w:val="00BC4817"/>
    <w:rsid w:val="00BC49C8"/>
    <w:rsid w:val="00BC4DEA"/>
    <w:rsid w:val="00BC4EA6"/>
    <w:rsid w:val="00BC54E1"/>
    <w:rsid w:val="00BC578A"/>
    <w:rsid w:val="00BC57AE"/>
    <w:rsid w:val="00BC586C"/>
    <w:rsid w:val="00BC5ED6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A68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DA6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7D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6C"/>
    <w:rsid w:val="00BE3BEB"/>
    <w:rsid w:val="00BE3E1E"/>
    <w:rsid w:val="00BE4280"/>
    <w:rsid w:val="00BE45A4"/>
    <w:rsid w:val="00BE48D9"/>
    <w:rsid w:val="00BE4AC7"/>
    <w:rsid w:val="00BE4FA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41A"/>
    <w:rsid w:val="00BE75E8"/>
    <w:rsid w:val="00BE766E"/>
    <w:rsid w:val="00BE79C6"/>
    <w:rsid w:val="00BE7C45"/>
    <w:rsid w:val="00BE7C55"/>
    <w:rsid w:val="00BE7EB3"/>
    <w:rsid w:val="00BF00B7"/>
    <w:rsid w:val="00BF01F3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9BA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AEA"/>
    <w:rsid w:val="00BF6C11"/>
    <w:rsid w:val="00BF6F54"/>
    <w:rsid w:val="00BF71E1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829"/>
    <w:rsid w:val="00C00D78"/>
    <w:rsid w:val="00C010AF"/>
    <w:rsid w:val="00C0114D"/>
    <w:rsid w:val="00C0145A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BF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291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550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116"/>
    <w:rsid w:val="00C215C5"/>
    <w:rsid w:val="00C215DF"/>
    <w:rsid w:val="00C21864"/>
    <w:rsid w:val="00C21939"/>
    <w:rsid w:val="00C21D09"/>
    <w:rsid w:val="00C21D29"/>
    <w:rsid w:val="00C22130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02E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731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C7D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71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A7A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305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C80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DFC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6E58"/>
    <w:rsid w:val="00C671C3"/>
    <w:rsid w:val="00C674E2"/>
    <w:rsid w:val="00C6795E"/>
    <w:rsid w:val="00C67A24"/>
    <w:rsid w:val="00C67A75"/>
    <w:rsid w:val="00C697E0"/>
    <w:rsid w:val="00C6A75D"/>
    <w:rsid w:val="00C70B54"/>
    <w:rsid w:val="00C70F09"/>
    <w:rsid w:val="00C717C1"/>
    <w:rsid w:val="00C719BA"/>
    <w:rsid w:val="00C71A2B"/>
    <w:rsid w:val="00C71AB3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3E3C"/>
    <w:rsid w:val="00C74682"/>
    <w:rsid w:val="00C748D3"/>
    <w:rsid w:val="00C74B31"/>
    <w:rsid w:val="00C74C4C"/>
    <w:rsid w:val="00C74DF1"/>
    <w:rsid w:val="00C7535F"/>
    <w:rsid w:val="00C756C1"/>
    <w:rsid w:val="00C75B7C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EE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C64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387"/>
    <w:rsid w:val="00C91957"/>
    <w:rsid w:val="00C91DC9"/>
    <w:rsid w:val="00C91F1C"/>
    <w:rsid w:val="00C92143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CF3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7AE"/>
    <w:rsid w:val="00C97831"/>
    <w:rsid w:val="00C97987"/>
    <w:rsid w:val="00C979D1"/>
    <w:rsid w:val="00C97B20"/>
    <w:rsid w:val="00C97C28"/>
    <w:rsid w:val="00C97D1B"/>
    <w:rsid w:val="00C97DEC"/>
    <w:rsid w:val="00C97FAA"/>
    <w:rsid w:val="00CA020D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CD5"/>
    <w:rsid w:val="00CA1D9B"/>
    <w:rsid w:val="00CA2733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8F8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74B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B91"/>
    <w:rsid w:val="00CA7C25"/>
    <w:rsid w:val="00CA7E25"/>
    <w:rsid w:val="00CA7EB7"/>
    <w:rsid w:val="00CA7F15"/>
    <w:rsid w:val="00CB0114"/>
    <w:rsid w:val="00CB0189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E2E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740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784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44"/>
    <w:rsid w:val="00CD3786"/>
    <w:rsid w:val="00CD3EAB"/>
    <w:rsid w:val="00CD3EFC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2D6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7C6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4A5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4C"/>
    <w:rsid w:val="00CE55DE"/>
    <w:rsid w:val="00CE57C1"/>
    <w:rsid w:val="00CE5925"/>
    <w:rsid w:val="00CE5DCE"/>
    <w:rsid w:val="00CE6BE3"/>
    <w:rsid w:val="00CE6D2D"/>
    <w:rsid w:val="00CE70D9"/>
    <w:rsid w:val="00CE75EF"/>
    <w:rsid w:val="00CE7A5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4D8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359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45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1E364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BA7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5AF"/>
    <w:rsid w:val="00D2567B"/>
    <w:rsid w:val="00D25A17"/>
    <w:rsid w:val="00D25A8C"/>
    <w:rsid w:val="00D263DC"/>
    <w:rsid w:val="00D2644E"/>
    <w:rsid w:val="00D264C3"/>
    <w:rsid w:val="00D26F89"/>
    <w:rsid w:val="00D273EA"/>
    <w:rsid w:val="00D27574"/>
    <w:rsid w:val="00D2769C"/>
    <w:rsid w:val="00D27757"/>
    <w:rsid w:val="00D27845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9BC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A0C"/>
    <w:rsid w:val="00D41FB1"/>
    <w:rsid w:val="00D42135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484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AC7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DCA"/>
    <w:rsid w:val="00D50E31"/>
    <w:rsid w:val="00D51114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E31"/>
    <w:rsid w:val="00D53F8C"/>
    <w:rsid w:val="00D53FCE"/>
    <w:rsid w:val="00D5408C"/>
    <w:rsid w:val="00D540C2"/>
    <w:rsid w:val="00D54556"/>
    <w:rsid w:val="00D5461F"/>
    <w:rsid w:val="00D54B15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7DD7"/>
    <w:rsid w:val="00D5BF69"/>
    <w:rsid w:val="00D60247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E3C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CC8"/>
    <w:rsid w:val="00D74F66"/>
    <w:rsid w:val="00D75224"/>
    <w:rsid w:val="00D75A7E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907"/>
    <w:rsid w:val="00D81B80"/>
    <w:rsid w:val="00D81EB8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2C0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9D"/>
    <w:rsid w:val="00D94DAC"/>
    <w:rsid w:val="00D94FB0"/>
    <w:rsid w:val="00D951FD"/>
    <w:rsid w:val="00D952F0"/>
    <w:rsid w:val="00D95507"/>
    <w:rsid w:val="00D9559A"/>
    <w:rsid w:val="00D95698"/>
    <w:rsid w:val="00D9572C"/>
    <w:rsid w:val="00D9591A"/>
    <w:rsid w:val="00D9595D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9B6"/>
    <w:rsid w:val="00D96A67"/>
    <w:rsid w:val="00D96B31"/>
    <w:rsid w:val="00D9703F"/>
    <w:rsid w:val="00D971AC"/>
    <w:rsid w:val="00D9742F"/>
    <w:rsid w:val="00D97438"/>
    <w:rsid w:val="00D97658"/>
    <w:rsid w:val="00D97738"/>
    <w:rsid w:val="00D977DA"/>
    <w:rsid w:val="00D978FE"/>
    <w:rsid w:val="00D979E4"/>
    <w:rsid w:val="00D97BD5"/>
    <w:rsid w:val="00D97D01"/>
    <w:rsid w:val="00D97DCD"/>
    <w:rsid w:val="00D9AF89"/>
    <w:rsid w:val="00D9DB15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1971"/>
    <w:rsid w:val="00DA19B9"/>
    <w:rsid w:val="00DA2577"/>
    <w:rsid w:val="00DA31D6"/>
    <w:rsid w:val="00DA3831"/>
    <w:rsid w:val="00DA3A5A"/>
    <w:rsid w:val="00DA3B8A"/>
    <w:rsid w:val="00DA3C2B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6B9"/>
    <w:rsid w:val="00DA770F"/>
    <w:rsid w:val="00DA795D"/>
    <w:rsid w:val="00DA79E2"/>
    <w:rsid w:val="00DA7A8E"/>
    <w:rsid w:val="00DA7ABB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75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586E"/>
    <w:rsid w:val="00DC61AD"/>
    <w:rsid w:val="00DC61BF"/>
    <w:rsid w:val="00DC626F"/>
    <w:rsid w:val="00DC646C"/>
    <w:rsid w:val="00DC66FD"/>
    <w:rsid w:val="00DC6E3E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4B"/>
    <w:rsid w:val="00DC7D9E"/>
    <w:rsid w:val="00DC7E44"/>
    <w:rsid w:val="00DCB6BC"/>
    <w:rsid w:val="00DD0331"/>
    <w:rsid w:val="00DD0576"/>
    <w:rsid w:val="00DD06F7"/>
    <w:rsid w:val="00DD0C63"/>
    <w:rsid w:val="00DD0FD8"/>
    <w:rsid w:val="00DD0FE2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710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22E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1E8"/>
    <w:rsid w:val="00DE4258"/>
    <w:rsid w:val="00DE4529"/>
    <w:rsid w:val="00DE496F"/>
    <w:rsid w:val="00DE4F74"/>
    <w:rsid w:val="00DE5252"/>
    <w:rsid w:val="00DE528C"/>
    <w:rsid w:val="00DE5431"/>
    <w:rsid w:val="00DE54B5"/>
    <w:rsid w:val="00DE5505"/>
    <w:rsid w:val="00DE5535"/>
    <w:rsid w:val="00DE56C5"/>
    <w:rsid w:val="00DE597E"/>
    <w:rsid w:val="00DE5D47"/>
    <w:rsid w:val="00DE62AF"/>
    <w:rsid w:val="00DE6843"/>
    <w:rsid w:val="00DE69A6"/>
    <w:rsid w:val="00DE6ECB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57F"/>
    <w:rsid w:val="00DF0A22"/>
    <w:rsid w:val="00DF0AD2"/>
    <w:rsid w:val="00DF0B62"/>
    <w:rsid w:val="00DF0BD0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22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9A9"/>
    <w:rsid w:val="00DF5B91"/>
    <w:rsid w:val="00DF5D1A"/>
    <w:rsid w:val="00DF5ED1"/>
    <w:rsid w:val="00DF6127"/>
    <w:rsid w:val="00DF6452"/>
    <w:rsid w:val="00DF64C8"/>
    <w:rsid w:val="00DF6568"/>
    <w:rsid w:val="00DF666C"/>
    <w:rsid w:val="00DF6D0E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460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977"/>
    <w:rsid w:val="00E10A4E"/>
    <w:rsid w:val="00E10AA5"/>
    <w:rsid w:val="00E10B3D"/>
    <w:rsid w:val="00E10B5E"/>
    <w:rsid w:val="00E10C81"/>
    <w:rsid w:val="00E10C88"/>
    <w:rsid w:val="00E10DBC"/>
    <w:rsid w:val="00E10FDC"/>
    <w:rsid w:val="00E11702"/>
    <w:rsid w:val="00E11709"/>
    <w:rsid w:val="00E1188D"/>
    <w:rsid w:val="00E11965"/>
    <w:rsid w:val="00E11A23"/>
    <w:rsid w:val="00E11BA7"/>
    <w:rsid w:val="00E11CA6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31D"/>
    <w:rsid w:val="00E15570"/>
    <w:rsid w:val="00E155C7"/>
    <w:rsid w:val="00E15652"/>
    <w:rsid w:val="00E158A6"/>
    <w:rsid w:val="00E158F8"/>
    <w:rsid w:val="00E15A08"/>
    <w:rsid w:val="00E15BA9"/>
    <w:rsid w:val="00E15D09"/>
    <w:rsid w:val="00E15DA2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34E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96E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91F"/>
    <w:rsid w:val="00E22AC9"/>
    <w:rsid w:val="00E22AE4"/>
    <w:rsid w:val="00E22B2E"/>
    <w:rsid w:val="00E22BE1"/>
    <w:rsid w:val="00E22ECD"/>
    <w:rsid w:val="00E23032"/>
    <w:rsid w:val="00E23074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18A"/>
    <w:rsid w:val="00E24516"/>
    <w:rsid w:val="00E24754"/>
    <w:rsid w:val="00E24F54"/>
    <w:rsid w:val="00E24FE0"/>
    <w:rsid w:val="00E2508A"/>
    <w:rsid w:val="00E2511A"/>
    <w:rsid w:val="00E2551B"/>
    <w:rsid w:val="00E25781"/>
    <w:rsid w:val="00E25C98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518"/>
    <w:rsid w:val="00E2780E"/>
    <w:rsid w:val="00E27D8C"/>
    <w:rsid w:val="00E27F57"/>
    <w:rsid w:val="00E2C8E0"/>
    <w:rsid w:val="00E2FC06"/>
    <w:rsid w:val="00E303D2"/>
    <w:rsid w:val="00E307CD"/>
    <w:rsid w:val="00E30C55"/>
    <w:rsid w:val="00E30EEE"/>
    <w:rsid w:val="00E31038"/>
    <w:rsid w:val="00E3188A"/>
    <w:rsid w:val="00E31896"/>
    <w:rsid w:val="00E31AFD"/>
    <w:rsid w:val="00E31BA6"/>
    <w:rsid w:val="00E32056"/>
    <w:rsid w:val="00E3209A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78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ED8"/>
    <w:rsid w:val="00E37FA7"/>
    <w:rsid w:val="00E40388"/>
    <w:rsid w:val="00E40789"/>
    <w:rsid w:val="00E409F4"/>
    <w:rsid w:val="00E40C78"/>
    <w:rsid w:val="00E40F4B"/>
    <w:rsid w:val="00E41207"/>
    <w:rsid w:val="00E413A3"/>
    <w:rsid w:val="00E416AC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4CBF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04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5C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6C5A"/>
    <w:rsid w:val="00E56EA0"/>
    <w:rsid w:val="00E57432"/>
    <w:rsid w:val="00E57701"/>
    <w:rsid w:val="00E579ED"/>
    <w:rsid w:val="00E57E92"/>
    <w:rsid w:val="00E608E9"/>
    <w:rsid w:val="00E60A02"/>
    <w:rsid w:val="00E6101C"/>
    <w:rsid w:val="00E61188"/>
    <w:rsid w:val="00E6144A"/>
    <w:rsid w:val="00E614EC"/>
    <w:rsid w:val="00E61660"/>
    <w:rsid w:val="00E6169F"/>
    <w:rsid w:val="00E619AA"/>
    <w:rsid w:val="00E62042"/>
    <w:rsid w:val="00E6208E"/>
    <w:rsid w:val="00E622C9"/>
    <w:rsid w:val="00E623D5"/>
    <w:rsid w:val="00E625B3"/>
    <w:rsid w:val="00E628E4"/>
    <w:rsid w:val="00E62AAB"/>
    <w:rsid w:val="00E631C8"/>
    <w:rsid w:val="00E633DF"/>
    <w:rsid w:val="00E63853"/>
    <w:rsid w:val="00E638C0"/>
    <w:rsid w:val="00E639EB"/>
    <w:rsid w:val="00E63ACD"/>
    <w:rsid w:val="00E63AEB"/>
    <w:rsid w:val="00E63B35"/>
    <w:rsid w:val="00E63B54"/>
    <w:rsid w:val="00E63F48"/>
    <w:rsid w:val="00E64437"/>
    <w:rsid w:val="00E64DC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0DA"/>
    <w:rsid w:val="00E71227"/>
    <w:rsid w:val="00E712F7"/>
    <w:rsid w:val="00E7136B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B91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5DD1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39F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1F4C"/>
    <w:rsid w:val="00E92020"/>
    <w:rsid w:val="00E92151"/>
    <w:rsid w:val="00E925F3"/>
    <w:rsid w:val="00E925FB"/>
    <w:rsid w:val="00E927C8"/>
    <w:rsid w:val="00E92B01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85A"/>
    <w:rsid w:val="00E94BE6"/>
    <w:rsid w:val="00E94E89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826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9B7"/>
    <w:rsid w:val="00EA1B79"/>
    <w:rsid w:val="00EA1E7A"/>
    <w:rsid w:val="00EA2032"/>
    <w:rsid w:val="00EA208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272"/>
    <w:rsid w:val="00EA45F4"/>
    <w:rsid w:val="00EA47FF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D7A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5D2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63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D46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A39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198"/>
    <w:rsid w:val="00EC532B"/>
    <w:rsid w:val="00EC535E"/>
    <w:rsid w:val="00EC53EC"/>
    <w:rsid w:val="00EC548A"/>
    <w:rsid w:val="00EC555C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A05"/>
    <w:rsid w:val="00ED1D44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2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959"/>
    <w:rsid w:val="00ED5C4E"/>
    <w:rsid w:val="00ED5C51"/>
    <w:rsid w:val="00ED622E"/>
    <w:rsid w:val="00ED6309"/>
    <w:rsid w:val="00ED6491"/>
    <w:rsid w:val="00ED64C7"/>
    <w:rsid w:val="00ED6665"/>
    <w:rsid w:val="00ED697E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3C2"/>
    <w:rsid w:val="00EE083A"/>
    <w:rsid w:val="00EE0A01"/>
    <w:rsid w:val="00EE0DDF"/>
    <w:rsid w:val="00EE107A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85E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7E"/>
    <w:rsid w:val="00EF03D9"/>
    <w:rsid w:val="00EF03DC"/>
    <w:rsid w:val="00EF0540"/>
    <w:rsid w:val="00EF065F"/>
    <w:rsid w:val="00EF0795"/>
    <w:rsid w:val="00EF07DC"/>
    <w:rsid w:val="00EF08A6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BF9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93B"/>
    <w:rsid w:val="00EF7A4A"/>
    <w:rsid w:val="00EF7B49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43B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ECA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12E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9C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712"/>
    <w:rsid w:val="00F349A9"/>
    <w:rsid w:val="00F34A22"/>
    <w:rsid w:val="00F34EEA"/>
    <w:rsid w:val="00F35218"/>
    <w:rsid w:val="00F359CD"/>
    <w:rsid w:val="00F35AEF"/>
    <w:rsid w:val="00F35B82"/>
    <w:rsid w:val="00F35BB5"/>
    <w:rsid w:val="00F35BCD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BA2"/>
    <w:rsid w:val="00F41E36"/>
    <w:rsid w:val="00F41F93"/>
    <w:rsid w:val="00F42CC6"/>
    <w:rsid w:val="00F42D35"/>
    <w:rsid w:val="00F42DE4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BE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3DA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0"/>
    <w:rsid w:val="00F53F63"/>
    <w:rsid w:val="00F54734"/>
    <w:rsid w:val="00F547BD"/>
    <w:rsid w:val="00F54A65"/>
    <w:rsid w:val="00F54B1E"/>
    <w:rsid w:val="00F54B66"/>
    <w:rsid w:val="00F54C09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5EC50"/>
    <w:rsid w:val="00F60030"/>
    <w:rsid w:val="00F6003D"/>
    <w:rsid w:val="00F60110"/>
    <w:rsid w:val="00F6023D"/>
    <w:rsid w:val="00F603BE"/>
    <w:rsid w:val="00F603FB"/>
    <w:rsid w:val="00F605E3"/>
    <w:rsid w:val="00F6068F"/>
    <w:rsid w:val="00F6073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826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3F5C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34F"/>
    <w:rsid w:val="00F6642D"/>
    <w:rsid w:val="00F66732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AB8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AF1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6C"/>
    <w:rsid w:val="00F74EE7"/>
    <w:rsid w:val="00F74F00"/>
    <w:rsid w:val="00F752A9"/>
    <w:rsid w:val="00F752B9"/>
    <w:rsid w:val="00F7557F"/>
    <w:rsid w:val="00F75924"/>
    <w:rsid w:val="00F75BDA"/>
    <w:rsid w:val="00F75CB5"/>
    <w:rsid w:val="00F75D6C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62"/>
    <w:rsid w:val="00F81894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D47"/>
    <w:rsid w:val="00F83F30"/>
    <w:rsid w:val="00F84090"/>
    <w:rsid w:val="00F84091"/>
    <w:rsid w:val="00F840BE"/>
    <w:rsid w:val="00F84335"/>
    <w:rsid w:val="00F84378"/>
    <w:rsid w:val="00F844C9"/>
    <w:rsid w:val="00F84757"/>
    <w:rsid w:val="00F8478E"/>
    <w:rsid w:val="00F849FE"/>
    <w:rsid w:val="00F84A40"/>
    <w:rsid w:val="00F84CCC"/>
    <w:rsid w:val="00F84D6C"/>
    <w:rsid w:val="00F84DC0"/>
    <w:rsid w:val="00F8513C"/>
    <w:rsid w:val="00F8574E"/>
    <w:rsid w:val="00F857EB"/>
    <w:rsid w:val="00F85B48"/>
    <w:rsid w:val="00F85CDD"/>
    <w:rsid w:val="00F85DC0"/>
    <w:rsid w:val="00F85E5F"/>
    <w:rsid w:val="00F86180"/>
    <w:rsid w:val="00F86598"/>
    <w:rsid w:val="00F865E9"/>
    <w:rsid w:val="00F8665D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1C"/>
    <w:rsid w:val="00F90225"/>
    <w:rsid w:val="00F9026B"/>
    <w:rsid w:val="00F903CA"/>
    <w:rsid w:val="00F90592"/>
    <w:rsid w:val="00F905AF"/>
    <w:rsid w:val="00F9061B"/>
    <w:rsid w:val="00F90623"/>
    <w:rsid w:val="00F90913"/>
    <w:rsid w:val="00F90919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0DB"/>
    <w:rsid w:val="00F946F2"/>
    <w:rsid w:val="00F94B5E"/>
    <w:rsid w:val="00F94BDA"/>
    <w:rsid w:val="00F94CDC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C8D"/>
    <w:rsid w:val="00F96E83"/>
    <w:rsid w:val="00F96F2D"/>
    <w:rsid w:val="00F97142"/>
    <w:rsid w:val="00F97295"/>
    <w:rsid w:val="00F974BB"/>
    <w:rsid w:val="00F9760A"/>
    <w:rsid w:val="00F976C8"/>
    <w:rsid w:val="00F977BB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315"/>
    <w:rsid w:val="00FB04C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8F7"/>
    <w:rsid w:val="00FB1A7B"/>
    <w:rsid w:val="00FB1BA7"/>
    <w:rsid w:val="00FB1C59"/>
    <w:rsid w:val="00FB1C67"/>
    <w:rsid w:val="00FB1E24"/>
    <w:rsid w:val="00FB1EE0"/>
    <w:rsid w:val="00FB217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B7C62"/>
    <w:rsid w:val="00FC0D62"/>
    <w:rsid w:val="00FC0DED"/>
    <w:rsid w:val="00FC141B"/>
    <w:rsid w:val="00FC1666"/>
    <w:rsid w:val="00FC184D"/>
    <w:rsid w:val="00FC1921"/>
    <w:rsid w:val="00FC1D32"/>
    <w:rsid w:val="00FC1E42"/>
    <w:rsid w:val="00FC1FA5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41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5A0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5E2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592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67"/>
    <w:rsid w:val="00FE78CE"/>
    <w:rsid w:val="00FE79B3"/>
    <w:rsid w:val="00FE7B19"/>
    <w:rsid w:val="00FE7F54"/>
    <w:rsid w:val="00FE7FC2"/>
    <w:rsid w:val="00FF01A4"/>
    <w:rsid w:val="00FF0721"/>
    <w:rsid w:val="00FF07F1"/>
    <w:rsid w:val="00FF0868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8EF"/>
    <w:rsid w:val="00FF1A67"/>
    <w:rsid w:val="00FF1AE2"/>
    <w:rsid w:val="00FF1C63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6EF4D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1CA2BB"/>
    <w:rsid w:val="0120E69F"/>
    <w:rsid w:val="01236896"/>
    <w:rsid w:val="0123E7A3"/>
    <w:rsid w:val="01267AC4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750A9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877ED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1B76"/>
    <w:rsid w:val="01978E35"/>
    <w:rsid w:val="01987D17"/>
    <w:rsid w:val="0198BE40"/>
    <w:rsid w:val="019952BF"/>
    <w:rsid w:val="0199AD60"/>
    <w:rsid w:val="019A0F4A"/>
    <w:rsid w:val="019A37A9"/>
    <w:rsid w:val="019A85F8"/>
    <w:rsid w:val="019B232B"/>
    <w:rsid w:val="019C1B4F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25E6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ECE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EF0BC6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7E53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2BD1"/>
    <w:rsid w:val="02129119"/>
    <w:rsid w:val="02141A2D"/>
    <w:rsid w:val="0216A843"/>
    <w:rsid w:val="0217BABB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91D0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64C21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14B1B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9F1B96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960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D1C23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7784D"/>
    <w:rsid w:val="02E863F6"/>
    <w:rsid w:val="02EA6958"/>
    <w:rsid w:val="02EB8335"/>
    <w:rsid w:val="02ED23F7"/>
    <w:rsid w:val="02EDA912"/>
    <w:rsid w:val="02EE28F2"/>
    <w:rsid w:val="02EE937A"/>
    <w:rsid w:val="02F0607B"/>
    <w:rsid w:val="02F25007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6D30B"/>
    <w:rsid w:val="030B4875"/>
    <w:rsid w:val="030B9355"/>
    <w:rsid w:val="030C13DB"/>
    <w:rsid w:val="030D6A22"/>
    <w:rsid w:val="031020BA"/>
    <w:rsid w:val="031023B7"/>
    <w:rsid w:val="0311AF02"/>
    <w:rsid w:val="0311E7A8"/>
    <w:rsid w:val="0314BBFA"/>
    <w:rsid w:val="031530DC"/>
    <w:rsid w:val="0315CF19"/>
    <w:rsid w:val="03178A55"/>
    <w:rsid w:val="03195A3E"/>
    <w:rsid w:val="031BA0BA"/>
    <w:rsid w:val="031BAE4F"/>
    <w:rsid w:val="031C2A79"/>
    <w:rsid w:val="031C5433"/>
    <w:rsid w:val="031D17EA"/>
    <w:rsid w:val="031D98EA"/>
    <w:rsid w:val="031EED98"/>
    <w:rsid w:val="0322875D"/>
    <w:rsid w:val="0323C9BB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2D475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075BE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1C702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0E255C"/>
    <w:rsid w:val="0410E729"/>
    <w:rsid w:val="04111341"/>
    <w:rsid w:val="04114EDF"/>
    <w:rsid w:val="0411F79B"/>
    <w:rsid w:val="0411F9B7"/>
    <w:rsid w:val="04121F0A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E129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73C5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D4EAF"/>
    <w:rsid w:val="047F0FBC"/>
    <w:rsid w:val="047FE6D4"/>
    <w:rsid w:val="04806580"/>
    <w:rsid w:val="048180E8"/>
    <w:rsid w:val="0481EDEB"/>
    <w:rsid w:val="0485D25B"/>
    <w:rsid w:val="048699D5"/>
    <w:rsid w:val="0486A86F"/>
    <w:rsid w:val="0487D018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88283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866AB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27FD"/>
    <w:rsid w:val="051580D5"/>
    <w:rsid w:val="051589D6"/>
    <w:rsid w:val="05166D0B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98A02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07327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5E3A90"/>
    <w:rsid w:val="0560E908"/>
    <w:rsid w:val="0561D953"/>
    <w:rsid w:val="0561F959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4340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9D3"/>
    <w:rsid w:val="057C6BAF"/>
    <w:rsid w:val="057C8E96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15E6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1AB6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71CE5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8CE7"/>
    <w:rsid w:val="06669589"/>
    <w:rsid w:val="0666FA04"/>
    <w:rsid w:val="06692479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1A48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17222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D61F1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991B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4D24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70B7"/>
    <w:rsid w:val="0701DB96"/>
    <w:rsid w:val="0702177C"/>
    <w:rsid w:val="0703A03D"/>
    <w:rsid w:val="07052487"/>
    <w:rsid w:val="0705BD31"/>
    <w:rsid w:val="07085D26"/>
    <w:rsid w:val="0709541F"/>
    <w:rsid w:val="07099712"/>
    <w:rsid w:val="07099782"/>
    <w:rsid w:val="0709C54E"/>
    <w:rsid w:val="070B0AC3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8D10"/>
    <w:rsid w:val="074FDA79"/>
    <w:rsid w:val="0750723B"/>
    <w:rsid w:val="0750CC72"/>
    <w:rsid w:val="0751A8A9"/>
    <w:rsid w:val="07522BD2"/>
    <w:rsid w:val="07525243"/>
    <w:rsid w:val="0753175B"/>
    <w:rsid w:val="07540057"/>
    <w:rsid w:val="0754EA83"/>
    <w:rsid w:val="0755E26C"/>
    <w:rsid w:val="075644AD"/>
    <w:rsid w:val="0756A6BB"/>
    <w:rsid w:val="07572D10"/>
    <w:rsid w:val="0758DF16"/>
    <w:rsid w:val="0758E849"/>
    <w:rsid w:val="0759020F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84F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2AE34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84C2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C29F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592D9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CD96E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F9D"/>
    <w:rsid w:val="0805F533"/>
    <w:rsid w:val="080AB597"/>
    <w:rsid w:val="080B9D58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7F8A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49A47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A7093"/>
    <w:rsid w:val="086B1CCB"/>
    <w:rsid w:val="086CD5EC"/>
    <w:rsid w:val="086D723B"/>
    <w:rsid w:val="086DCE19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3D204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98A2E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4656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1E001"/>
    <w:rsid w:val="08F309FF"/>
    <w:rsid w:val="08F3920A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7B17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90809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07DF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A41FA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5C0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ABBE6"/>
    <w:rsid w:val="09AB29B1"/>
    <w:rsid w:val="09AB4925"/>
    <w:rsid w:val="09AD2A6F"/>
    <w:rsid w:val="09AD31B7"/>
    <w:rsid w:val="09AD9DB4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BB1C9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7C6DB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6D2C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9450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4EBFF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BF71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7E5B8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28346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34D14"/>
    <w:rsid w:val="0AE52324"/>
    <w:rsid w:val="0AE56230"/>
    <w:rsid w:val="0AE608E6"/>
    <w:rsid w:val="0AE64DBE"/>
    <w:rsid w:val="0AE76F32"/>
    <w:rsid w:val="0AE82A37"/>
    <w:rsid w:val="0AE95706"/>
    <w:rsid w:val="0AE9925E"/>
    <w:rsid w:val="0AEF5C82"/>
    <w:rsid w:val="0AF1EACF"/>
    <w:rsid w:val="0AF3248E"/>
    <w:rsid w:val="0AF38AB6"/>
    <w:rsid w:val="0AF3FA2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A6EFD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6FDFF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238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7B6F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1FA6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5206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933D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2CFA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2D7CC"/>
    <w:rsid w:val="0B94391E"/>
    <w:rsid w:val="0B95DDB5"/>
    <w:rsid w:val="0B96BF9C"/>
    <w:rsid w:val="0B973E9B"/>
    <w:rsid w:val="0B9875FF"/>
    <w:rsid w:val="0B98F779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95533"/>
    <w:rsid w:val="0BBA64A0"/>
    <w:rsid w:val="0BBC2350"/>
    <w:rsid w:val="0BBD71BF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8C495"/>
    <w:rsid w:val="0BD94ADE"/>
    <w:rsid w:val="0BDB742D"/>
    <w:rsid w:val="0BDC82C2"/>
    <w:rsid w:val="0BDDCC1E"/>
    <w:rsid w:val="0BDDECA4"/>
    <w:rsid w:val="0BDDEFF1"/>
    <w:rsid w:val="0BDE4ED1"/>
    <w:rsid w:val="0BDFB66C"/>
    <w:rsid w:val="0BE00E47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E81AF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A202A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2E88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0C5BE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6400"/>
    <w:rsid w:val="0C54B6AE"/>
    <w:rsid w:val="0C568A1C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3F06E"/>
    <w:rsid w:val="0CA50461"/>
    <w:rsid w:val="0CA6EB47"/>
    <w:rsid w:val="0CAC503E"/>
    <w:rsid w:val="0CAD6AF8"/>
    <w:rsid w:val="0CAD8214"/>
    <w:rsid w:val="0CAE5444"/>
    <w:rsid w:val="0CB052A8"/>
    <w:rsid w:val="0CB19A33"/>
    <w:rsid w:val="0CB40656"/>
    <w:rsid w:val="0CB43A1D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D793C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C006"/>
    <w:rsid w:val="0CD6F663"/>
    <w:rsid w:val="0CD72204"/>
    <w:rsid w:val="0CD8BFBB"/>
    <w:rsid w:val="0CD99333"/>
    <w:rsid w:val="0CDA656B"/>
    <w:rsid w:val="0CDA93D1"/>
    <w:rsid w:val="0CDACA45"/>
    <w:rsid w:val="0CDB7201"/>
    <w:rsid w:val="0CDB8356"/>
    <w:rsid w:val="0CDC02DE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204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4DC3E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62494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7EB43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5E8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9187"/>
    <w:rsid w:val="0DBCE20B"/>
    <w:rsid w:val="0DBD14D2"/>
    <w:rsid w:val="0DBE5577"/>
    <w:rsid w:val="0DBE86FB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397D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54797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8CEAC"/>
    <w:rsid w:val="0E1AE359"/>
    <w:rsid w:val="0E1BBB7A"/>
    <w:rsid w:val="0E1CB922"/>
    <w:rsid w:val="0E1DEE80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58601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A801"/>
    <w:rsid w:val="0E49FC69"/>
    <w:rsid w:val="0E4B6600"/>
    <w:rsid w:val="0E4D1D8C"/>
    <w:rsid w:val="0E4DE34A"/>
    <w:rsid w:val="0E5051DF"/>
    <w:rsid w:val="0E51032F"/>
    <w:rsid w:val="0E517E52"/>
    <w:rsid w:val="0E51F7DB"/>
    <w:rsid w:val="0E52305F"/>
    <w:rsid w:val="0E52B6F6"/>
    <w:rsid w:val="0E54BE48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1326B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111E1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BAF2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7204"/>
    <w:rsid w:val="0EC4CB18"/>
    <w:rsid w:val="0EC5137C"/>
    <w:rsid w:val="0EC522AF"/>
    <w:rsid w:val="0EC652D3"/>
    <w:rsid w:val="0EC6B1D5"/>
    <w:rsid w:val="0EC8AC6A"/>
    <w:rsid w:val="0EC95C3B"/>
    <w:rsid w:val="0EC994B1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4ECE"/>
    <w:rsid w:val="0EECB5DE"/>
    <w:rsid w:val="0EED187F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92135"/>
    <w:rsid w:val="0EFB7AF3"/>
    <w:rsid w:val="0EFDA192"/>
    <w:rsid w:val="0EFE5E96"/>
    <w:rsid w:val="0EFEB5DA"/>
    <w:rsid w:val="0EFF8377"/>
    <w:rsid w:val="0F01CB7B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1A9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35A2D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1DE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1F6D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CEAC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90C8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63F2C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7CC01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9FA3B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47289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60D1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5288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0712F"/>
    <w:rsid w:val="1041836C"/>
    <w:rsid w:val="1041C3DD"/>
    <w:rsid w:val="1042698A"/>
    <w:rsid w:val="10435EF6"/>
    <w:rsid w:val="10441449"/>
    <w:rsid w:val="1045C8A4"/>
    <w:rsid w:val="1045EF27"/>
    <w:rsid w:val="104688C9"/>
    <w:rsid w:val="1047599B"/>
    <w:rsid w:val="10477578"/>
    <w:rsid w:val="1048CCA0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B7AD2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0336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1F8D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3BA2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3B48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3852"/>
    <w:rsid w:val="10E76615"/>
    <w:rsid w:val="10EA58F4"/>
    <w:rsid w:val="10EBE42E"/>
    <w:rsid w:val="10EC2CF8"/>
    <w:rsid w:val="10EC842D"/>
    <w:rsid w:val="10ECE623"/>
    <w:rsid w:val="10EDBBE6"/>
    <w:rsid w:val="10EE823E"/>
    <w:rsid w:val="10EE82D5"/>
    <w:rsid w:val="10F05DCA"/>
    <w:rsid w:val="10F0A88F"/>
    <w:rsid w:val="10F0AB6B"/>
    <w:rsid w:val="10F1A340"/>
    <w:rsid w:val="10F2F675"/>
    <w:rsid w:val="10F3D7F6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0D5CC"/>
    <w:rsid w:val="11718BD1"/>
    <w:rsid w:val="1172DA10"/>
    <w:rsid w:val="11732DD1"/>
    <w:rsid w:val="11748584"/>
    <w:rsid w:val="11764717"/>
    <w:rsid w:val="11775761"/>
    <w:rsid w:val="11776230"/>
    <w:rsid w:val="11778B6E"/>
    <w:rsid w:val="1177D92D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65DFE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638AB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67E65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B2CFC"/>
    <w:rsid w:val="121CFB08"/>
    <w:rsid w:val="121EFB1D"/>
    <w:rsid w:val="121F60B7"/>
    <w:rsid w:val="121FA642"/>
    <w:rsid w:val="121FF1EF"/>
    <w:rsid w:val="122013C9"/>
    <w:rsid w:val="1220D057"/>
    <w:rsid w:val="12210368"/>
    <w:rsid w:val="12219D91"/>
    <w:rsid w:val="122395DF"/>
    <w:rsid w:val="1223D256"/>
    <w:rsid w:val="12247256"/>
    <w:rsid w:val="1224C198"/>
    <w:rsid w:val="12253082"/>
    <w:rsid w:val="12278EE1"/>
    <w:rsid w:val="12283286"/>
    <w:rsid w:val="1228F8C7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0382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2F846"/>
    <w:rsid w:val="12437E0F"/>
    <w:rsid w:val="1243BA85"/>
    <w:rsid w:val="1245B367"/>
    <w:rsid w:val="1245E581"/>
    <w:rsid w:val="12464ED8"/>
    <w:rsid w:val="1246938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5FC7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5A2B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34C49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2604"/>
    <w:rsid w:val="12916291"/>
    <w:rsid w:val="129187D8"/>
    <w:rsid w:val="12925054"/>
    <w:rsid w:val="1292B07C"/>
    <w:rsid w:val="1293EB1C"/>
    <w:rsid w:val="1294487B"/>
    <w:rsid w:val="1295231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178C"/>
    <w:rsid w:val="12C527F4"/>
    <w:rsid w:val="12C5729B"/>
    <w:rsid w:val="12C604BB"/>
    <w:rsid w:val="12C656C5"/>
    <w:rsid w:val="12C76982"/>
    <w:rsid w:val="12C778E0"/>
    <w:rsid w:val="12C788D2"/>
    <w:rsid w:val="12C8C8FD"/>
    <w:rsid w:val="12CA03F4"/>
    <w:rsid w:val="12CB7085"/>
    <w:rsid w:val="12CBAC6F"/>
    <w:rsid w:val="12CC8710"/>
    <w:rsid w:val="12CEE911"/>
    <w:rsid w:val="12D00086"/>
    <w:rsid w:val="12D01079"/>
    <w:rsid w:val="12D119BD"/>
    <w:rsid w:val="12D315C2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2CBD4"/>
    <w:rsid w:val="12F2E753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D7105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014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2CC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E53D1"/>
    <w:rsid w:val="134F9DC5"/>
    <w:rsid w:val="13513790"/>
    <w:rsid w:val="1352985C"/>
    <w:rsid w:val="13533259"/>
    <w:rsid w:val="135351B3"/>
    <w:rsid w:val="13546DC7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A4163"/>
    <w:rsid w:val="136BC99E"/>
    <w:rsid w:val="136BDB85"/>
    <w:rsid w:val="136BE08F"/>
    <w:rsid w:val="136BF15F"/>
    <w:rsid w:val="136CB7E9"/>
    <w:rsid w:val="136D2A6C"/>
    <w:rsid w:val="136D74C2"/>
    <w:rsid w:val="136E8E78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4B394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0ACD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E83F5"/>
    <w:rsid w:val="13CF450E"/>
    <w:rsid w:val="13D03020"/>
    <w:rsid w:val="13D16704"/>
    <w:rsid w:val="13D53DCF"/>
    <w:rsid w:val="13D55EB2"/>
    <w:rsid w:val="13D5BA5E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08AD4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C367E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9AD80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A6091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015EC"/>
    <w:rsid w:val="14C1090B"/>
    <w:rsid w:val="14C1A2CF"/>
    <w:rsid w:val="14C20543"/>
    <w:rsid w:val="14C20F22"/>
    <w:rsid w:val="14C259DC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DF08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58AD1"/>
    <w:rsid w:val="14F6A473"/>
    <w:rsid w:val="14F71D17"/>
    <w:rsid w:val="14F821B9"/>
    <w:rsid w:val="14FB0582"/>
    <w:rsid w:val="14FB7A84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9A0F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966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68B29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47552"/>
    <w:rsid w:val="157615D6"/>
    <w:rsid w:val="1576C519"/>
    <w:rsid w:val="1576D3B2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4403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7DDAD"/>
    <w:rsid w:val="15A8E27C"/>
    <w:rsid w:val="15AA2927"/>
    <w:rsid w:val="15AB066E"/>
    <w:rsid w:val="15ADC12E"/>
    <w:rsid w:val="15AEEB1F"/>
    <w:rsid w:val="15AF2455"/>
    <w:rsid w:val="15B04EDA"/>
    <w:rsid w:val="15B181C2"/>
    <w:rsid w:val="15B1FD47"/>
    <w:rsid w:val="15B4249A"/>
    <w:rsid w:val="15B45001"/>
    <w:rsid w:val="15B55FED"/>
    <w:rsid w:val="15B5F575"/>
    <w:rsid w:val="15B66B78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776D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235E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4DBD9"/>
    <w:rsid w:val="1655BBF5"/>
    <w:rsid w:val="1655D650"/>
    <w:rsid w:val="165631CB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081D2"/>
    <w:rsid w:val="1681AFE0"/>
    <w:rsid w:val="16822692"/>
    <w:rsid w:val="16840A9F"/>
    <w:rsid w:val="16854E5B"/>
    <w:rsid w:val="1686CDD2"/>
    <w:rsid w:val="16882C58"/>
    <w:rsid w:val="16889AA6"/>
    <w:rsid w:val="1688B55D"/>
    <w:rsid w:val="1689039E"/>
    <w:rsid w:val="1689E199"/>
    <w:rsid w:val="168A1507"/>
    <w:rsid w:val="168CC5F0"/>
    <w:rsid w:val="168D82AB"/>
    <w:rsid w:val="168EDCD8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5C6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C9C7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0EEB43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88D57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386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2DB0D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436A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BE650"/>
    <w:rsid w:val="17DDEC41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516D"/>
    <w:rsid w:val="17EEB8A8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913E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2FA2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629A2"/>
    <w:rsid w:val="1848DAE4"/>
    <w:rsid w:val="18494F50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4727"/>
    <w:rsid w:val="1864EA4C"/>
    <w:rsid w:val="18675A0B"/>
    <w:rsid w:val="18678486"/>
    <w:rsid w:val="1867A886"/>
    <w:rsid w:val="1867B188"/>
    <w:rsid w:val="18686747"/>
    <w:rsid w:val="18686849"/>
    <w:rsid w:val="186AAF43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38A46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9302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1A15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AAE7F"/>
    <w:rsid w:val="189AB383"/>
    <w:rsid w:val="189B1E5D"/>
    <w:rsid w:val="189BF4FC"/>
    <w:rsid w:val="189CA987"/>
    <w:rsid w:val="189E4A6E"/>
    <w:rsid w:val="18A1F04D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9D8C"/>
    <w:rsid w:val="18B3F5C1"/>
    <w:rsid w:val="18B87732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1C6BE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13B8"/>
    <w:rsid w:val="192D3379"/>
    <w:rsid w:val="192E0B29"/>
    <w:rsid w:val="192F9C5F"/>
    <w:rsid w:val="192FE4E9"/>
    <w:rsid w:val="1931704E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BDD"/>
    <w:rsid w:val="193DACDE"/>
    <w:rsid w:val="193FB6EA"/>
    <w:rsid w:val="194068DC"/>
    <w:rsid w:val="19413A6C"/>
    <w:rsid w:val="19416816"/>
    <w:rsid w:val="194269DA"/>
    <w:rsid w:val="1944698E"/>
    <w:rsid w:val="1945E76F"/>
    <w:rsid w:val="19468F63"/>
    <w:rsid w:val="1947310C"/>
    <w:rsid w:val="19475AF8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6B8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B8F04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0624"/>
    <w:rsid w:val="19882553"/>
    <w:rsid w:val="198A5683"/>
    <w:rsid w:val="198AC602"/>
    <w:rsid w:val="198E1141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6C6CD"/>
    <w:rsid w:val="19978EE9"/>
    <w:rsid w:val="1998E1C9"/>
    <w:rsid w:val="199A4222"/>
    <w:rsid w:val="199BD57B"/>
    <w:rsid w:val="199DB1E5"/>
    <w:rsid w:val="199E72FF"/>
    <w:rsid w:val="199ECD99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AD36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4C659"/>
    <w:rsid w:val="19E6B94A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5930D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081E9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2E33F4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63FF2"/>
    <w:rsid w:val="1A376C93"/>
    <w:rsid w:val="1A37E58E"/>
    <w:rsid w:val="1A37F3CC"/>
    <w:rsid w:val="1A382170"/>
    <w:rsid w:val="1A3823EF"/>
    <w:rsid w:val="1A389562"/>
    <w:rsid w:val="1A389E8B"/>
    <w:rsid w:val="1A3A2BDD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99078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ADA5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4483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E9974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BFABD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64F6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364F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7D97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9A531"/>
    <w:rsid w:val="1B5A8804"/>
    <w:rsid w:val="1B5A8A6D"/>
    <w:rsid w:val="1B5A980E"/>
    <w:rsid w:val="1B5BF830"/>
    <w:rsid w:val="1B5CD28A"/>
    <w:rsid w:val="1B5DD954"/>
    <w:rsid w:val="1B5EC90E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A6FA0"/>
    <w:rsid w:val="1B7AA753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692A1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CF8EE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BF3AEA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48080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18F3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D7A14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8DEB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CEF66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28D07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85F7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198D0"/>
    <w:rsid w:val="1C82A9B1"/>
    <w:rsid w:val="1C830617"/>
    <w:rsid w:val="1C83EFE9"/>
    <w:rsid w:val="1C855123"/>
    <w:rsid w:val="1C86A8AA"/>
    <w:rsid w:val="1C8726B8"/>
    <w:rsid w:val="1C87855A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9736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18368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5EC88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4BE7D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9B8C2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2EE4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9DEC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4B28E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07EA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1261"/>
    <w:rsid w:val="1DF26C01"/>
    <w:rsid w:val="1DF34193"/>
    <w:rsid w:val="1DF43985"/>
    <w:rsid w:val="1DF5660A"/>
    <w:rsid w:val="1DF592F6"/>
    <w:rsid w:val="1DF61963"/>
    <w:rsid w:val="1DF9270E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B8F61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45363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CAEF8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0C65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5A214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A1D6B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61014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AD7BB"/>
    <w:rsid w:val="1F0C576C"/>
    <w:rsid w:val="1F0D4283"/>
    <w:rsid w:val="1F0EDF9B"/>
    <w:rsid w:val="1F0F293B"/>
    <w:rsid w:val="1F101549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597C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DD571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67608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4793C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3F1D8"/>
    <w:rsid w:val="1F957DAF"/>
    <w:rsid w:val="1F972631"/>
    <w:rsid w:val="1F975EE5"/>
    <w:rsid w:val="1F9799BE"/>
    <w:rsid w:val="1F9B3D09"/>
    <w:rsid w:val="1F9C2A0F"/>
    <w:rsid w:val="1F9C87E9"/>
    <w:rsid w:val="1F9E3E74"/>
    <w:rsid w:val="1F9EA8BA"/>
    <w:rsid w:val="1FA01322"/>
    <w:rsid w:val="1FA20557"/>
    <w:rsid w:val="1FA21F70"/>
    <w:rsid w:val="1FA2DBCA"/>
    <w:rsid w:val="1FA512BE"/>
    <w:rsid w:val="1FA56E88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AF38E0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BF42FF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957D1"/>
    <w:rsid w:val="1FCD46CC"/>
    <w:rsid w:val="1FCE1977"/>
    <w:rsid w:val="1FCF0E44"/>
    <w:rsid w:val="1FCF6AEB"/>
    <w:rsid w:val="1FCF7EEC"/>
    <w:rsid w:val="1FCFD353"/>
    <w:rsid w:val="1FD0B4E8"/>
    <w:rsid w:val="1FD17642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82F00"/>
    <w:rsid w:val="1FD99805"/>
    <w:rsid w:val="1FD9DADE"/>
    <w:rsid w:val="1FDAC8AB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31F3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BA903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5ECC"/>
    <w:rsid w:val="2043685C"/>
    <w:rsid w:val="2043B8B9"/>
    <w:rsid w:val="20460169"/>
    <w:rsid w:val="2046F521"/>
    <w:rsid w:val="2047547C"/>
    <w:rsid w:val="20480C69"/>
    <w:rsid w:val="2048274D"/>
    <w:rsid w:val="204828B3"/>
    <w:rsid w:val="2049FC5E"/>
    <w:rsid w:val="204A2D9D"/>
    <w:rsid w:val="204B09B5"/>
    <w:rsid w:val="204BE881"/>
    <w:rsid w:val="204D343A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DE7EF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80A21"/>
    <w:rsid w:val="20698AAC"/>
    <w:rsid w:val="206B3A0C"/>
    <w:rsid w:val="206C078C"/>
    <w:rsid w:val="206E9157"/>
    <w:rsid w:val="206EC005"/>
    <w:rsid w:val="20715241"/>
    <w:rsid w:val="2071A958"/>
    <w:rsid w:val="2071F808"/>
    <w:rsid w:val="20721720"/>
    <w:rsid w:val="2072B771"/>
    <w:rsid w:val="2073B89D"/>
    <w:rsid w:val="2073E1DA"/>
    <w:rsid w:val="20753D9B"/>
    <w:rsid w:val="20773028"/>
    <w:rsid w:val="207A91BF"/>
    <w:rsid w:val="207C0789"/>
    <w:rsid w:val="207FA978"/>
    <w:rsid w:val="207FC4BA"/>
    <w:rsid w:val="208215D6"/>
    <w:rsid w:val="20825A88"/>
    <w:rsid w:val="208433C5"/>
    <w:rsid w:val="2084D0E4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0B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1698D"/>
    <w:rsid w:val="20C19EC8"/>
    <w:rsid w:val="20C2C7C4"/>
    <w:rsid w:val="20C31600"/>
    <w:rsid w:val="20C322EB"/>
    <w:rsid w:val="20C35026"/>
    <w:rsid w:val="20C38726"/>
    <w:rsid w:val="20C3CD42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9BE18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0DF5B"/>
    <w:rsid w:val="20F24346"/>
    <w:rsid w:val="20F47630"/>
    <w:rsid w:val="20F6BB9D"/>
    <w:rsid w:val="20F70DEF"/>
    <w:rsid w:val="20F7A597"/>
    <w:rsid w:val="20F8982E"/>
    <w:rsid w:val="20F9F617"/>
    <w:rsid w:val="20FA1E60"/>
    <w:rsid w:val="20FA441A"/>
    <w:rsid w:val="20FAEAA7"/>
    <w:rsid w:val="20FC05F7"/>
    <w:rsid w:val="20FE5838"/>
    <w:rsid w:val="20FEA81B"/>
    <w:rsid w:val="20FFD7D2"/>
    <w:rsid w:val="20FFF869"/>
    <w:rsid w:val="21002BCC"/>
    <w:rsid w:val="21010F51"/>
    <w:rsid w:val="2101A1DB"/>
    <w:rsid w:val="2102A681"/>
    <w:rsid w:val="21033C59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A5D3F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4C6CB6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78527"/>
    <w:rsid w:val="21780113"/>
    <w:rsid w:val="2179CBE9"/>
    <w:rsid w:val="2179EF68"/>
    <w:rsid w:val="217A0BDC"/>
    <w:rsid w:val="217CE7D8"/>
    <w:rsid w:val="217E3D80"/>
    <w:rsid w:val="217EAB09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BFE6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CFEE63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2A830"/>
    <w:rsid w:val="21F3615C"/>
    <w:rsid w:val="21F40035"/>
    <w:rsid w:val="21F44F56"/>
    <w:rsid w:val="21F48708"/>
    <w:rsid w:val="21F602EF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B3C77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3F57"/>
    <w:rsid w:val="223D4B0B"/>
    <w:rsid w:val="223ECC0E"/>
    <w:rsid w:val="223FB362"/>
    <w:rsid w:val="223FE841"/>
    <w:rsid w:val="2240369F"/>
    <w:rsid w:val="2240574A"/>
    <w:rsid w:val="224307BC"/>
    <w:rsid w:val="2243CD83"/>
    <w:rsid w:val="2243E35D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10996"/>
    <w:rsid w:val="2262EBB9"/>
    <w:rsid w:val="2264071C"/>
    <w:rsid w:val="2264B0EC"/>
    <w:rsid w:val="2264F0B1"/>
    <w:rsid w:val="226588F7"/>
    <w:rsid w:val="226683B3"/>
    <w:rsid w:val="2266BFB1"/>
    <w:rsid w:val="22671122"/>
    <w:rsid w:val="226BCA19"/>
    <w:rsid w:val="226CD53B"/>
    <w:rsid w:val="226CEEB5"/>
    <w:rsid w:val="226D75FC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8F9C9E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D12AF"/>
    <w:rsid w:val="229E1079"/>
    <w:rsid w:val="229E5090"/>
    <w:rsid w:val="229E7851"/>
    <w:rsid w:val="229EB747"/>
    <w:rsid w:val="229ED1FE"/>
    <w:rsid w:val="22A01BCF"/>
    <w:rsid w:val="22A0B538"/>
    <w:rsid w:val="22A1685D"/>
    <w:rsid w:val="22A1E98E"/>
    <w:rsid w:val="22A2548F"/>
    <w:rsid w:val="22A2897E"/>
    <w:rsid w:val="22A485D6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28A37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CBD5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C5BC"/>
    <w:rsid w:val="22FBD425"/>
    <w:rsid w:val="22FDA4B2"/>
    <w:rsid w:val="22FDE374"/>
    <w:rsid w:val="22FE10AE"/>
    <w:rsid w:val="22FE10B8"/>
    <w:rsid w:val="22FEFC4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4710"/>
    <w:rsid w:val="23067463"/>
    <w:rsid w:val="23075CA2"/>
    <w:rsid w:val="23093761"/>
    <w:rsid w:val="230A307A"/>
    <w:rsid w:val="230B70A9"/>
    <w:rsid w:val="230BF579"/>
    <w:rsid w:val="230C6870"/>
    <w:rsid w:val="230C9AA5"/>
    <w:rsid w:val="230CD54E"/>
    <w:rsid w:val="230ED3FA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3D501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050A3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12DCF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140A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7407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EE709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6718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0022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6BB03"/>
    <w:rsid w:val="24685AD3"/>
    <w:rsid w:val="2468A4B8"/>
    <w:rsid w:val="2468F624"/>
    <w:rsid w:val="246A56A8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422BE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6930"/>
    <w:rsid w:val="249A8235"/>
    <w:rsid w:val="249C6284"/>
    <w:rsid w:val="249DDF53"/>
    <w:rsid w:val="249EC8A9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CDC46"/>
    <w:rsid w:val="24CEA918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09F27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099E"/>
    <w:rsid w:val="25302034"/>
    <w:rsid w:val="2530DC66"/>
    <w:rsid w:val="25314089"/>
    <w:rsid w:val="2531730C"/>
    <w:rsid w:val="2532B82D"/>
    <w:rsid w:val="2532FCA4"/>
    <w:rsid w:val="2533B05F"/>
    <w:rsid w:val="2533F131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CEDFD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3850"/>
    <w:rsid w:val="25528364"/>
    <w:rsid w:val="255426CF"/>
    <w:rsid w:val="255461FF"/>
    <w:rsid w:val="25567B35"/>
    <w:rsid w:val="2556CD5B"/>
    <w:rsid w:val="255AD922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629F"/>
    <w:rsid w:val="25878675"/>
    <w:rsid w:val="258796B0"/>
    <w:rsid w:val="258818AE"/>
    <w:rsid w:val="2589E4EC"/>
    <w:rsid w:val="2589F5D8"/>
    <w:rsid w:val="258B5562"/>
    <w:rsid w:val="258B9E4B"/>
    <w:rsid w:val="258BC961"/>
    <w:rsid w:val="258D1E6B"/>
    <w:rsid w:val="25903B06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8C03E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87E0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9C1C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6524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AF8A2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58D2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6E8BA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B8879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1B8B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4F7DD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EA1BE"/>
    <w:rsid w:val="267FEBBE"/>
    <w:rsid w:val="26805626"/>
    <w:rsid w:val="26812EB9"/>
    <w:rsid w:val="26823F2D"/>
    <w:rsid w:val="26824CB7"/>
    <w:rsid w:val="26832521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9F1DC4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61CB5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1EB1"/>
    <w:rsid w:val="26DACB4D"/>
    <w:rsid w:val="26DD9B02"/>
    <w:rsid w:val="26DF6FD5"/>
    <w:rsid w:val="26E1644D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5511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2C45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64FEB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B477C"/>
    <w:rsid w:val="274C4314"/>
    <w:rsid w:val="274E0B21"/>
    <w:rsid w:val="274E7EC0"/>
    <w:rsid w:val="274FE1F8"/>
    <w:rsid w:val="2750948F"/>
    <w:rsid w:val="27518E55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0FA88"/>
    <w:rsid w:val="27637ACF"/>
    <w:rsid w:val="2763C819"/>
    <w:rsid w:val="27655530"/>
    <w:rsid w:val="2766882A"/>
    <w:rsid w:val="2769B217"/>
    <w:rsid w:val="276BFA98"/>
    <w:rsid w:val="276E9709"/>
    <w:rsid w:val="276F1D77"/>
    <w:rsid w:val="27707C1C"/>
    <w:rsid w:val="27708719"/>
    <w:rsid w:val="27729C82"/>
    <w:rsid w:val="27732DD3"/>
    <w:rsid w:val="2774EA3F"/>
    <w:rsid w:val="2775542E"/>
    <w:rsid w:val="2778BA00"/>
    <w:rsid w:val="27793702"/>
    <w:rsid w:val="277A37A5"/>
    <w:rsid w:val="277AC687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20CB8"/>
    <w:rsid w:val="27848AC9"/>
    <w:rsid w:val="2784DC2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1CC1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1FD4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2A37"/>
    <w:rsid w:val="27ED340D"/>
    <w:rsid w:val="27ED4D2E"/>
    <w:rsid w:val="27F0217E"/>
    <w:rsid w:val="27F136BF"/>
    <w:rsid w:val="27F28C63"/>
    <w:rsid w:val="27F2E2AD"/>
    <w:rsid w:val="27F3AD91"/>
    <w:rsid w:val="27F411F4"/>
    <w:rsid w:val="27F4C9E8"/>
    <w:rsid w:val="27F51161"/>
    <w:rsid w:val="27F70D41"/>
    <w:rsid w:val="27F81411"/>
    <w:rsid w:val="27FBCAC0"/>
    <w:rsid w:val="27FD34DD"/>
    <w:rsid w:val="28010233"/>
    <w:rsid w:val="280187AB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5B85E"/>
    <w:rsid w:val="2856211E"/>
    <w:rsid w:val="2856CB9A"/>
    <w:rsid w:val="2856F54D"/>
    <w:rsid w:val="28572028"/>
    <w:rsid w:val="28579697"/>
    <w:rsid w:val="28584503"/>
    <w:rsid w:val="28589E2D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7D532"/>
    <w:rsid w:val="28696E2F"/>
    <w:rsid w:val="286A2796"/>
    <w:rsid w:val="286C8E43"/>
    <w:rsid w:val="286C9FAB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955BE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2A63B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DFCF43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DCABC"/>
    <w:rsid w:val="28EE2FBE"/>
    <w:rsid w:val="28EF4609"/>
    <w:rsid w:val="28EF8D2D"/>
    <w:rsid w:val="28EFCA98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9D68"/>
    <w:rsid w:val="2919C1CA"/>
    <w:rsid w:val="291A2CC6"/>
    <w:rsid w:val="291A47CE"/>
    <w:rsid w:val="291B634B"/>
    <w:rsid w:val="291C88AA"/>
    <w:rsid w:val="291CE5D5"/>
    <w:rsid w:val="291E8530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2B19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0C0F1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0E8CE"/>
    <w:rsid w:val="297119AB"/>
    <w:rsid w:val="29712A14"/>
    <w:rsid w:val="29722F8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03DA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0E84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CB65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9BBBEE"/>
    <w:rsid w:val="29A013E9"/>
    <w:rsid w:val="29A1D5D7"/>
    <w:rsid w:val="29A255ED"/>
    <w:rsid w:val="29A28998"/>
    <w:rsid w:val="29A3EA4A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E9D64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3C180"/>
    <w:rsid w:val="29D46E5A"/>
    <w:rsid w:val="29D4E5B5"/>
    <w:rsid w:val="29D56991"/>
    <w:rsid w:val="29D643B4"/>
    <w:rsid w:val="29D94DCA"/>
    <w:rsid w:val="29D98F4F"/>
    <w:rsid w:val="29D9D6C2"/>
    <w:rsid w:val="29DB8A32"/>
    <w:rsid w:val="29DC2299"/>
    <w:rsid w:val="29DCC82D"/>
    <w:rsid w:val="29DD3C87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DBD77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2911B"/>
    <w:rsid w:val="2A329272"/>
    <w:rsid w:val="2A32DD76"/>
    <w:rsid w:val="2A33C1B6"/>
    <w:rsid w:val="2A33F7EF"/>
    <w:rsid w:val="2A3481BB"/>
    <w:rsid w:val="2A3634FF"/>
    <w:rsid w:val="2A379D52"/>
    <w:rsid w:val="2A397C1C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33B77"/>
    <w:rsid w:val="2A56DF6C"/>
    <w:rsid w:val="2A575DB6"/>
    <w:rsid w:val="2A58D82F"/>
    <w:rsid w:val="2A596E40"/>
    <w:rsid w:val="2A5BB665"/>
    <w:rsid w:val="2A5C4173"/>
    <w:rsid w:val="2A5ECD08"/>
    <w:rsid w:val="2A612C00"/>
    <w:rsid w:val="2A636D92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144F1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9DB4BE"/>
    <w:rsid w:val="2AA00A4E"/>
    <w:rsid w:val="2AA0295C"/>
    <w:rsid w:val="2AA0833C"/>
    <w:rsid w:val="2AA1BA2F"/>
    <w:rsid w:val="2AA32A35"/>
    <w:rsid w:val="2AA3A4FC"/>
    <w:rsid w:val="2AA3B5FD"/>
    <w:rsid w:val="2AA40D61"/>
    <w:rsid w:val="2AA4936B"/>
    <w:rsid w:val="2AA4FF3E"/>
    <w:rsid w:val="2AA5A4EB"/>
    <w:rsid w:val="2AA6198C"/>
    <w:rsid w:val="2AA9DEF8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24B4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4961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8784"/>
    <w:rsid w:val="2B03BDEE"/>
    <w:rsid w:val="2B048DEF"/>
    <w:rsid w:val="2B04B7C3"/>
    <w:rsid w:val="2B0672DF"/>
    <w:rsid w:val="2B069FEC"/>
    <w:rsid w:val="2B0906B8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7E67B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2DA7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E5FF"/>
    <w:rsid w:val="2B50F189"/>
    <w:rsid w:val="2B51FF46"/>
    <w:rsid w:val="2B526469"/>
    <w:rsid w:val="2B52CC0F"/>
    <w:rsid w:val="2B5342A9"/>
    <w:rsid w:val="2B551089"/>
    <w:rsid w:val="2B578499"/>
    <w:rsid w:val="2B5845A2"/>
    <w:rsid w:val="2B591540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5F9E5B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9B9E8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88E2"/>
    <w:rsid w:val="2BACAA82"/>
    <w:rsid w:val="2BAD1566"/>
    <w:rsid w:val="2BAD3D6F"/>
    <w:rsid w:val="2BAD51B1"/>
    <w:rsid w:val="2BAF0251"/>
    <w:rsid w:val="2BAFC48D"/>
    <w:rsid w:val="2BAFC923"/>
    <w:rsid w:val="2BB1FF33"/>
    <w:rsid w:val="2BB213AE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058BB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CFF3F6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2BCCC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2246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2EF94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768AB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AFF94A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BE5425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1A864"/>
    <w:rsid w:val="2CE23287"/>
    <w:rsid w:val="2CE233CE"/>
    <w:rsid w:val="2CE2E6A2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0E5F48"/>
    <w:rsid w:val="2D106DED"/>
    <w:rsid w:val="2D141BB0"/>
    <w:rsid w:val="2D153FC6"/>
    <w:rsid w:val="2D15BD6C"/>
    <w:rsid w:val="2D16684D"/>
    <w:rsid w:val="2D18621F"/>
    <w:rsid w:val="2D186506"/>
    <w:rsid w:val="2D1889D1"/>
    <w:rsid w:val="2D194F6D"/>
    <w:rsid w:val="2D1B2FAE"/>
    <w:rsid w:val="2D1C6906"/>
    <w:rsid w:val="2D1CD42B"/>
    <w:rsid w:val="2D1EC222"/>
    <w:rsid w:val="2D20A96C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9E6DF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C7D59"/>
    <w:rsid w:val="2D4E45F0"/>
    <w:rsid w:val="2D4F22CE"/>
    <w:rsid w:val="2D4F2C4F"/>
    <w:rsid w:val="2D4F9E43"/>
    <w:rsid w:val="2D4FA7BD"/>
    <w:rsid w:val="2D505846"/>
    <w:rsid w:val="2D5058A5"/>
    <w:rsid w:val="2D507F73"/>
    <w:rsid w:val="2D5302B9"/>
    <w:rsid w:val="2D543DE4"/>
    <w:rsid w:val="2D55565F"/>
    <w:rsid w:val="2D5641BB"/>
    <w:rsid w:val="2D56B5FD"/>
    <w:rsid w:val="2D581805"/>
    <w:rsid w:val="2D593A27"/>
    <w:rsid w:val="2D5A3ADB"/>
    <w:rsid w:val="2D5A3FB9"/>
    <w:rsid w:val="2D5C2173"/>
    <w:rsid w:val="2D5C8BFA"/>
    <w:rsid w:val="2D5CE07F"/>
    <w:rsid w:val="2D5CE6D2"/>
    <w:rsid w:val="2D5D7C59"/>
    <w:rsid w:val="2D5F8D1B"/>
    <w:rsid w:val="2D604DF5"/>
    <w:rsid w:val="2D623F34"/>
    <w:rsid w:val="2D63D5F1"/>
    <w:rsid w:val="2D63E466"/>
    <w:rsid w:val="2D65841C"/>
    <w:rsid w:val="2D658895"/>
    <w:rsid w:val="2D663BF8"/>
    <w:rsid w:val="2D665719"/>
    <w:rsid w:val="2D66CF4B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2B48"/>
    <w:rsid w:val="2D9E344B"/>
    <w:rsid w:val="2D9ED551"/>
    <w:rsid w:val="2D9F2ABB"/>
    <w:rsid w:val="2D9FE200"/>
    <w:rsid w:val="2DA20957"/>
    <w:rsid w:val="2DA46992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98670"/>
    <w:rsid w:val="2E0A8F8D"/>
    <w:rsid w:val="2E0BB226"/>
    <w:rsid w:val="2E0E1F6B"/>
    <w:rsid w:val="2E0E3A2C"/>
    <w:rsid w:val="2E0EC6E5"/>
    <w:rsid w:val="2E0F65E9"/>
    <w:rsid w:val="2E0F6C29"/>
    <w:rsid w:val="2E1145D0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4B3D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7D68"/>
    <w:rsid w:val="2E3AB04A"/>
    <w:rsid w:val="2E3AC575"/>
    <w:rsid w:val="2E3AE794"/>
    <w:rsid w:val="2E3C928F"/>
    <w:rsid w:val="2E3CCCA9"/>
    <w:rsid w:val="2E3CCED3"/>
    <w:rsid w:val="2E3D19FA"/>
    <w:rsid w:val="2E3E9EF6"/>
    <w:rsid w:val="2E3F7F7C"/>
    <w:rsid w:val="2E413769"/>
    <w:rsid w:val="2E450926"/>
    <w:rsid w:val="2E46631E"/>
    <w:rsid w:val="2E46B93E"/>
    <w:rsid w:val="2E46CFA8"/>
    <w:rsid w:val="2E47E5DF"/>
    <w:rsid w:val="2E48A909"/>
    <w:rsid w:val="2E4B4C69"/>
    <w:rsid w:val="2E4EAE7B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19C9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45CEE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8FD68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28BEC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3704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4BA3F"/>
    <w:rsid w:val="2EF5296C"/>
    <w:rsid w:val="2EF6D425"/>
    <w:rsid w:val="2EF7C51B"/>
    <w:rsid w:val="2EF8BD04"/>
    <w:rsid w:val="2EF94AE0"/>
    <w:rsid w:val="2EFAB383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37BF"/>
    <w:rsid w:val="2F0B8C8C"/>
    <w:rsid w:val="2F0D10AE"/>
    <w:rsid w:val="2F0D45EF"/>
    <w:rsid w:val="2F0DD9BC"/>
    <w:rsid w:val="2F0DFE47"/>
    <w:rsid w:val="2F0E8F78"/>
    <w:rsid w:val="2F0F71D0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153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149EB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0879D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4B60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67A7C"/>
    <w:rsid w:val="2F885623"/>
    <w:rsid w:val="2F892026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4328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5C7F"/>
    <w:rsid w:val="2FAA97BF"/>
    <w:rsid w:val="2FAB48C8"/>
    <w:rsid w:val="2FAC49A7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BC43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1ECC1"/>
    <w:rsid w:val="2FC33CD7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D304F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2D2D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B93D2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959E4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BC1A4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4E064"/>
    <w:rsid w:val="3045007E"/>
    <w:rsid w:val="30458EF8"/>
    <w:rsid w:val="3047D028"/>
    <w:rsid w:val="3049580A"/>
    <w:rsid w:val="304BBD44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0675"/>
    <w:rsid w:val="306F80D2"/>
    <w:rsid w:val="306FA185"/>
    <w:rsid w:val="3070DD58"/>
    <w:rsid w:val="3070F769"/>
    <w:rsid w:val="3070FF2F"/>
    <w:rsid w:val="3071141C"/>
    <w:rsid w:val="30713D69"/>
    <w:rsid w:val="307214FB"/>
    <w:rsid w:val="30730861"/>
    <w:rsid w:val="3073BA16"/>
    <w:rsid w:val="307433A4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705C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62368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676D5"/>
    <w:rsid w:val="30F72146"/>
    <w:rsid w:val="30F8D997"/>
    <w:rsid w:val="30FA4B91"/>
    <w:rsid w:val="30FB6B18"/>
    <w:rsid w:val="30FBAA85"/>
    <w:rsid w:val="30FCA3FD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7772B"/>
    <w:rsid w:val="3138E203"/>
    <w:rsid w:val="313A771A"/>
    <w:rsid w:val="313C065E"/>
    <w:rsid w:val="313C63C6"/>
    <w:rsid w:val="313C6DC4"/>
    <w:rsid w:val="313DB1E4"/>
    <w:rsid w:val="313F172D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556A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2B9B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7FD2B5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0E06F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D0209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10D3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1FF8E8C"/>
    <w:rsid w:val="3200680C"/>
    <w:rsid w:val="3200DA41"/>
    <w:rsid w:val="320248C4"/>
    <w:rsid w:val="32025FCB"/>
    <w:rsid w:val="320281C8"/>
    <w:rsid w:val="320507CC"/>
    <w:rsid w:val="3207CF27"/>
    <w:rsid w:val="3208FF1C"/>
    <w:rsid w:val="320958BD"/>
    <w:rsid w:val="320C5C4E"/>
    <w:rsid w:val="320CD65B"/>
    <w:rsid w:val="320D2954"/>
    <w:rsid w:val="320E0844"/>
    <w:rsid w:val="32108FA3"/>
    <w:rsid w:val="32113375"/>
    <w:rsid w:val="3211831F"/>
    <w:rsid w:val="3211FD87"/>
    <w:rsid w:val="3213709D"/>
    <w:rsid w:val="3213DAB1"/>
    <w:rsid w:val="3216C9A4"/>
    <w:rsid w:val="3216F039"/>
    <w:rsid w:val="3216F6A5"/>
    <w:rsid w:val="321714C0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0ECC"/>
    <w:rsid w:val="32381D42"/>
    <w:rsid w:val="3238538D"/>
    <w:rsid w:val="3239E42D"/>
    <w:rsid w:val="323ADC1C"/>
    <w:rsid w:val="323B55DF"/>
    <w:rsid w:val="323EB9A6"/>
    <w:rsid w:val="3240D9F3"/>
    <w:rsid w:val="3240E44E"/>
    <w:rsid w:val="3241F2D4"/>
    <w:rsid w:val="3241FF77"/>
    <w:rsid w:val="32425350"/>
    <w:rsid w:val="3242A166"/>
    <w:rsid w:val="3242F483"/>
    <w:rsid w:val="3243132C"/>
    <w:rsid w:val="3244694A"/>
    <w:rsid w:val="32448200"/>
    <w:rsid w:val="32455D57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7934F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2F1E0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7E04D"/>
    <w:rsid w:val="329881A2"/>
    <w:rsid w:val="3298E8D5"/>
    <w:rsid w:val="3299FC0A"/>
    <w:rsid w:val="329AA174"/>
    <w:rsid w:val="329B1CA3"/>
    <w:rsid w:val="329BE72C"/>
    <w:rsid w:val="329C93D9"/>
    <w:rsid w:val="329DAC25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EF9328"/>
    <w:rsid w:val="32F159B3"/>
    <w:rsid w:val="32F1A3F0"/>
    <w:rsid w:val="32F22FE3"/>
    <w:rsid w:val="32F3440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B6075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A235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608D4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23C23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CFDC"/>
    <w:rsid w:val="33CBE1C7"/>
    <w:rsid w:val="33CCACDE"/>
    <w:rsid w:val="33CCE4C7"/>
    <w:rsid w:val="33CDFD73"/>
    <w:rsid w:val="33CF4976"/>
    <w:rsid w:val="33D07CE0"/>
    <w:rsid w:val="33D0C6CB"/>
    <w:rsid w:val="33D2101F"/>
    <w:rsid w:val="33D267D1"/>
    <w:rsid w:val="33D2A620"/>
    <w:rsid w:val="33D43BCD"/>
    <w:rsid w:val="33D63362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234B7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8D1DC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0D5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CF1D2"/>
    <w:rsid w:val="343F7593"/>
    <w:rsid w:val="343F91F4"/>
    <w:rsid w:val="34406C36"/>
    <w:rsid w:val="34408B37"/>
    <w:rsid w:val="3440AF9D"/>
    <w:rsid w:val="34419775"/>
    <w:rsid w:val="34425151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4EAF01"/>
    <w:rsid w:val="3450367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7F613D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6C332"/>
    <w:rsid w:val="3497F7D7"/>
    <w:rsid w:val="34985AFF"/>
    <w:rsid w:val="3498DE0B"/>
    <w:rsid w:val="349C3B45"/>
    <w:rsid w:val="349E0E63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0B130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54A0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4F7B7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6F000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20D5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BE170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9F2085"/>
    <w:rsid w:val="35A0A7FA"/>
    <w:rsid w:val="35A10D31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29FA7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4FB2B"/>
    <w:rsid w:val="35C54DCF"/>
    <w:rsid w:val="35C77891"/>
    <w:rsid w:val="35C955D8"/>
    <w:rsid w:val="35CC2382"/>
    <w:rsid w:val="35CDA2B9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C79B7"/>
    <w:rsid w:val="35DD4A69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A3121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476E"/>
    <w:rsid w:val="3611E379"/>
    <w:rsid w:val="36127F40"/>
    <w:rsid w:val="36149AD0"/>
    <w:rsid w:val="36159760"/>
    <w:rsid w:val="3615D39A"/>
    <w:rsid w:val="36164569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0421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2343E"/>
    <w:rsid w:val="3644A691"/>
    <w:rsid w:val="3646A1EC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296E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6DB90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E6655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2C1BE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5EA9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3522"/>
    <w:rsid w:val="36D2738A"/>
    <w:rsid w:val="36D29704"/>
    <w:rsid w:val="36D3E129"/>
    <w:rsid w:val="36D48B31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EE4F0A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AF465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9768"/>
    <w:rsid w:val="372BCFB9"/>
    <w:rsid w:val="372C2BED"/>
    <w:rsid w:val="372C627F"/>
    <w:rsid w:val="372D1705"/>
    <w:rsid w:val="372D1E3A"/>
    <w:rsid w:val="372E994C"/>
    <w:rsid w:val="372F365F"/>
    <w:rsid w:val="3732197A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52B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B3FD9"/>
    <w:rsid w:val="374FEE94"/>
    <w:rsid w:val="37506326"/>
    <w:rsid w:val="3750B407"/>
    <w:rsid w:val="37552226"/>
    <w:rsid w:val="37560009"/>
    <w:rsid w:val="37575C3D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8D804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AF6F4F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1649"/>
    <w:rsid w:val="37C4EDCD"/>
    <w:rsid w:val="37C5ED58"/>
    <w:rsid w:val="37C649C1"/>
    <w:rsid w:val="37C6F91C"/>
    <w:rsid w:val="37C71E2D"/>
    <w:rsid w:val="37C72FA5"/>
    <w:rsid w:val="37C76C5F"/>
    <w:rsid w:val="37C896A2"/>
    <w:rsid w:val="37C95EE7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42A04"/>
    <w:rsid w:val="38052229"/>
    <w:rsid w:val="38052A23"/>
    <w:rsid w:val="3808F5CE"/>
    <w:rsid w:val="3809273C"/>
    <w:rsid w:val="380A38A7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1E75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22C59"/>
    <w:rsid w:val="38239915"/>
    <w:rsid w:val="38248A85"/>
    <w:rsid w:val="3825284D"/>
    <w:rsid w:val="382544C8"/>
    <w:rsid w:val="38255751"/>
    <w:rsid w:val="38257735"/>
    <w:rsid w:val="3826995E"/>
    <w:rsid w:val="3828FAA6"/>
    <w:rsid w:val="382A0525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950A9"/>
    <w:rsid w:val="383A676C"/>
    <w:rsid w:val="383B23CB"/>
    <w:rsid w:val="383BCCFB"/>
    <w:rsid w:val="383D57C2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BBD00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1D670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95E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6A60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A078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0CCBD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CB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399E0"/>
    <w:rsid w:val="38D52CB0"/>
    <w:rsid w:val="38D5B911"/>
    <w:rsid w:val="38D60831"/>
    <w:rsid w:val="38D614A2"/>
    <w:rsid w:val="38D61A01"/>
    <w:rsid w:val="38D7C92C"/>
    <w:rsid w:val="38DA1F59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8FEEE59"/>
    <w:rsid w:val="39021997"/>
    <w:rsid w:val="39030958"/>
    <w:rsid w:val="3903F758"/>
    <w:rsid w:val="3904D74F"/>
    <w:rsid w:val="3905766C"/>
    <w:rsid w:val="390591A2"/>
    <w:rsid w:val="39068A17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7B28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36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0E861"/>
    <w:rsid w:val="3972122B"/>
    <w:rsid w:val="3972ADBA"/>
    <w:rsid w:val="3974805A"/>
    <w:rsid w:val="3974ACC9"/>
    <w:rsid w:val="3974F7A8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23459"/>
    <w:rsid w:val="39F3B58D"/>
    <w:rsid w:val="39F3B97D"/>
    <w:rsid w:val="39F433FE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0D08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E953C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A6671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A2CC4"/>
    <w:rsid w:val="3A8BE309"/>
    <w:rsid w:val="3A8CEAAA"/>
    <w:rsid w:val="3A8F4221"/>
    <w:rsid w:val="3A8F6647"/>
    <w:rsid w:val="3A8FA70C"/>
    <w:rsid w:val="3A900565"/>
    <w:rsid w:val="3A907774"/>
    <w:rsid w:val="3A9089E4"/>
    <w:rsid w:val="3A919E93"/>
    <w:rsid w:val="3A923DB0"/>
    <w:rsid w:val="3A955C78"/>
    <w:rsid w:val="3A958353"/>
    <w:rsid w:val="3A9754C4"/>
    <w:rsid w:val="3A975AF7"/>
    <w:rsid w:val="3A987E10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AFC3"/>
    <w:rsid w:val="3AA5BA79"/>
    <w:rsid w:val="3AA7BD8A"/>
    <w:rsid w:val="3AA8160F"/>
    <w:rsid w:val="3AA8A0B5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3812D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0423F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8162B"/>
    <w:rsid w:val="3B29B915"/>
    <w:rsid w:val="3B2AB2A6"/>
    <w:rsid w:val="3B2B738B"/>
    <w:rsid w:val="3B2C745C"/>
    <w:rsid w:val="3B2E66BA"/>
    <w:rsid w:val="3B2F5B57"/>
    <w:rsid w:val="3B2F75DD"/>
    <w:rsid w:val="3B2F8367"/>
    <w:rsid w:val="3B2FA716"/>
    <w:rsid w:val="3B305C54"/>
    <w:rsid w:val="3B30BF90"/>
    <w:rsid w:val="3B336953"/>
    <w:rsid w:val="3B340F52"/>
    <w:rsid w:val="3B344D84"/>
    <w:rsid w:val="3B363ABA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EB59B"/>
    <w:rsid w:val="3B3FC499"/>
    <w:rsid w:val="3B406D3E"/>
    <w:rsid w:val="3B437112"/>
    <w:rsid w:val="3B437CF7"/>
    <w:rsid w:val="3B442B4E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4021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5F470A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0975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D3542"/>
    <w:rsid w:val="3BCEBB77"/>
    <w:rsid w:val="3BD055FC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A14E6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BC02C"/>
    <w:rsid w:val="3BFC4750"/>
    <w:rsid w:val="3BFD776B"/>
    <w:rsid w:val="3C002F1C"/>
    <w:rsid w:val="3C015F7F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D4732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C666C"/>
    <w:rsid w:val="3C1FA691"/>
    <w:rsid w:val="3C1FD36C"/>
    <w:rsid w:val="3C2035B2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B7F6C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1793"/>
    <w:rsid w:val="3C77BFA9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121C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8FBF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A8B7C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880B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4BC4E"/>
    <w:rsid w:val="3CD65C79"/>
    <w:rsid w:val="3CD71A66"/>
    <w:rsid w:val="3CD8D46D"/>
    <w:rsid w:val="3CDADE5A"/>
    <w:rsid w:val="3CDC52BA"/>
    <w:rsid w:val="3CDDE353"/>
    <w:rsid w:val="3CDE83A7"/>
    <w:rsid w:val="3CDEE153"/>
    <w:rsid w:val="3CDF4E67"/>
    <w:rsid w:val="3CE04926"/>
    <w:rsid w:val="3CE099CD"/>
    <w:rsid w:val="3CE25874"/>
    <w:rsid w:val="3CE359DB"/>
    <w:rsid w:val="3CE3A813"/>
    <w:rsid w:val="3CE3EA3A"/>
    <w:rsid w:val="3CE42979"/>
    <w:rsid w:val="3CE4D2DD"/>
    <w:rsid w:val="3CE874BE"/>
    <w:rsid w:val="3CEA0BA1"/>
    <w:rsid w:val="3CEA33CE"/>
    <w:rsid w:val="3CEA640F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DBFF0"/>
    <w:rsid w:val="3D0EC70F"/>
    <w:rsid w:val="3D0F7377"/>
    <w:rsid w:val="3D1166DE"/>
    <w:rsid w:val="3D123754"/>
    <w:rsid w:val="3D12C7BE"/>
    <w:rsid w:val="3D13CDBE"/>
    <w:rsid w:val="3D14C0E8"/>
    <w:rsid w:val="3D15C113"/>
    <w:rsid w:val="3D15F29F"/>
    <w:rsid w:val="3D174FD8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5E3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65BD8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9FD83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9501"/>
    <w:rsid w:val="3D85A4B9"/>
    <w:rsid w:val="3D85AE03"/>
    <w:rsid w:val="3D86B1D7"/>
    <w:rsid w:val="3D871FE4"/>
    <w:rsid w:val="3D876230"/>
    <w:rsid w:val="3D8807DA"/>
    <w:rsid w:val="3D882A2C"/>
    <w:rsid w:val="3D89A19C"/>
    <w:rsid w:val="3D8AE40D"/>
    <w:rsid w:val="3D8CDC2F"/>
    <w:rsid w:val="3D8CE682"/>
    <w:rsid w:val="3D8FFB0D"/>
    <w:rsid w:val="3D90017C"/>
    <w:rsid w:val="3D907896"/>
    <w:rsid w:val="3D908A68"/>
    <w:rsid w:val="3D917CEE"/>
    <w:rsid w:val="3D920748"/>
    <w:rsid w:val="3D948A79"/>
    <w:rsid w:val="3D95F365"/>
    <w:rsid w:val="3D9605AB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5FA5A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29BB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33C9C"/>
    <w:rsid w:val="3DC499F9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DE1514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A8902"/>
    <w:rsid w:val="3DEBFD80"/>
    <w:rsid w:val="3DEC7C99"/>
    <w:rsid w:val="3DECC3B5"/>
    <w:rsid w:val="3DED4B72"/>
    <w:rsid w:val="3DEDE103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7F68C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6DBA2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A7F99"/>
    <w:rsid w:val="3E4B890A"/>
    <w:rsid w:val="3E4DBB17"/>
    <w:rsid w:val="3E4DEBEF"/>
    <w:rsid w:val="3E4E6C96"/>
    <w:rsid w:val="3E4F1F77"/>
    <w:rsid w:val="3E4F965E"/>
    <w:rsid w:val="3E509B32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B7F2"/>
    <w:rsid w:val="3E78D58B"/>
    <w:rsid w:val="3E78F6DD"/>
    <w:rsid w:val="3E7A25C6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894AE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CC233"/>
    <w:rsid w:val="3ECDB7E4"/>
    <w:rsid w:val="3ECF04E2"/>
    <w:rsid w:val="3ECF3045"/>
    <w:rsid w:val="3ED2D135"/>
    <w:rsid w:val="3ED3F8C9"/>
    <w:rsid w:val="3ED44974"/>
    <w:rsid w:val="3ED57187"/>
    <w:rsid w:val="3ED7A209"/>
    <w:rsid w:val="3ED8ED50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4860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DA37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635F"/>
    <w:rsid w:val="3F3C79C6"/>
    <w:rsid w:val="3F3CB203"/>
    <w:rsid w:val="3F3CFC60"/>
    <w:rsid w:val="3F3D06D4"/>
    <w:rsid w:val="3F3DCAAF"/>
    <w:rsid w:val="3F3E1851"/>
    <w:rsid w:val="3F412364"/>
    <w:rsid w:val="3F430238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9CE49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24591"/>
    <w:rsid w:val="3F73C4C1"/>
    <w:rsid w:val="3F750551"/>
    <w:rsid w:val="3F7524ED"/>
    <w:rsid w:val="3F76B018"/>
    <w:rsid w:val="3F76DC1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6653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36971"/>
    <w:rsid w:val="3FA52F2A"/>
    <w:rsid w:val="3FA6899D"/>
    <w:rsid w:val="3FA68CE3"/>
    <w:rsid w:val="3FA6A57D"/>
    <w:rsid w:val="3FA7679D"/>
    <w:rsid w:val="3FA7BA2D"/>
    <w:rsid w:val="3FA7F80D"/>
    <w:rsid w:val="3FA803EC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95E56"/>
    <w:rsid w:val="3FBBEFC3"/>
    <w:rsid w:val="3FBCDCB8"/>
    <w:rsid w:val="3FBDFE09"/>
    <w:rsid w:val="3FC0C80B"/>
    <w:rsid w:val="3FC0E0AD"/>
    <w:rsid w:val="3FC0E92A"/>
    <w:rsid w:val="3FC11FFB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1909E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0264E"/>
    <w:rsid w:val="4012E2AE"/>
    <w:rsid w:val="40133278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31F9"/>
    <w:rsid w:val="401F9A83"/>
    <w:rsid w:val="401FD78C"/>
    <w:rsid w:val="4020BE37"/>
    <w:rsid w:val="40217028"/>
    <w:rsid w:val="40219740"/>
    <w:rsid w:val="402197E3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06B7E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BE51C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E7D5E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86481"/>
    <w:rsid w:val="408986E6"/>
    <w:rsid w:val="408B77C3"/>
    <w:rsid w:val="408B8276"/>
    <w:rsid w:val="408BA9C4"/>
    <w:rsid w:val="408CBEC1"/>
    <w:rsid w:val="408DD434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270DD"/>
    <w:rsid w:val="40C4B923"/>
    <w:rsid w:val="40C4DB19"/>
    <w:rsid w:val="40C4F572"/>
    <w:rsid w:val="40C54F7C"/>
    <w:rsid w:val="40C61A04"/>
    <w:rsid w:val="40C6B6C0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8586C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A3E2F"/>
    <w:rsid w:val="40EB6003"/>
    <w:rsid w:val="40EB60C8"/>
    <w:rsid w:val="40EB8508"/>
    <w:rsid w:val="40ED114D"/>
    <w:rsid w:val="40ED189F"/>
    <w:rsid w:val="40EE17C0"/>
    <w:rsid w:val="40F0DA7E"/>
    <w:rsid w:val="40F18514"/>
    <w:rsid w:val="40F27D71"/>
    <w:rsid w:val="40F2D7B6"/>
    <w:rsid w:val="40F3A80C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2278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4D081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0F16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3A382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5CB9D"/>
    <w:rsid w:val="41A7667C"/>
    <w:rsid w:val="41A77A8C"/>
    <w:rsid w:val="41A8AB2D"/>
    <w:rsid w:val="41A8DE54"/>
    <w:rsid w:val="41A97339"/>
    <w:rsid w:val="41AAFA80"/>
    <w:rsid w:val="41ABB9BA"/>
    <w:rsid w:val="41B1091C"/>
    <w:rsid w:val="41B17823"/>
    <w:rsid w:val="41B23E4D"/>
    <w:rsid w:val="41B26909"/>
    <w:rsid w:val="41B2985C"/>
    <w:rsid w:val="41B3BF10"/>
    <w:rsid w:val="41B6388E"/>
    <w:rsid w:val="41B66A73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B58B7"/>
    <w:rsid w:val="41CE03CE"/>
    <w:rsid w:val="41CF498C"/>
    <w:rsid w:val="41CF88EF"/>
    <w:rsid w:val="41D03E0A"/>
    <w:rsid w:val="41D230F8"/>
    <w:rsid w:val="41D36341"/>
    <w:rsid w:val="41D4211E"/>
    <w:rsid w:val="41D43A97"/>
    <w:rsid w:val="41D4FB5F"/>
    <w:rsid w:val="41D5522E"/>
    <w:rsid w:val="41D5AD80"/>
    <w:rsid w:val="41D5F568"/>
    <w:rsid w:val="41D8812A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6E0AC"/>
    <w:rsid w:val="42272BAA"/>
    <w:rsid w:val="4227BCA9"/>
    <w:rsid w:val="4228F590"/>
    <w:rsid w:val="42295445"/>
    <w:rsid w:val="42298F0D"/>
    <w:rsid w:val="422AC5C1"/>
    <w:rsid w:val="422D93CA"/>
    <w:rsid w:val="422DA8E7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7D591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6471"/>
    <w:rsid w:val="4266FFE8"/>
    <w:rsid w:val="426735EB"/>
    <w:rsid w:val="42683646"/>
    <w:rsid w:val="42686813"/>
    <w:rsid w:val="4268A242"/>
    <w:rsid w:val="42694534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428CD"/>
    <w:rsid w:val="427519FB"/>
    <w:rsid w:val="4275CCB4"/>
    <w:rsid w:val="427746CC"/>
    <w:rsid w:val="4278509B"/>
    <w:rsid w:val="427A426F"/>
    <w:rsid w:val="427B0AF6"/>
    <w:rsid w:val="427C144D"/>
    <w:rsid w:val="427CB0C3"/>
    <w:rsid w:val="427E7EF5"/>
    <w:rsid w:val="428167AE"/>
    <w:rsid w:val="42838931"/>
    <w:rsid w:val="4283ADF1"/>
    <w:rsid w:val="4285F591"/>
    <w:rsid w:val="4286B464"/>
    <w:rsid w:val="4288E3DF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CC14C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7C58"/>
    <w:rsid w:val="42A78A70"/>
    <w:rsid w:val="42A845D7"/>
    <w:rsid w:val="42A87EA1"/>
    <w:rsid w:val="42A8F58B"/>
    <w:rsid w:val="42A93CD2"/>
    <w:rsid w:val="42A9A85A"/>
    <w:rsid w:val="42A9FAD1"/>
    <w:rsid w:val="42ABFD0E"/>
    <w:rsid w:val="42AC584B"/>
    <w:rsid w:val="42ACD714"/>
    <w:rsid w:val="42ACD84B"/>
    <w:rsid w:val="42ADAC34"/>
    <w:rsid w:val="42ADCF66"/>
    <w:rsid w:val="42AE2654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3CE0"/>
    <w:rsid w:val="42C77E57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0F90EC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834C0"/>
    <w:rsid w:val="431BE629"/>
    <w:rsid w:val="431BE886"/>
    <w:rsid w:val="431CBC8A"/>
    <w:rsid w:val="431D29F6"/>
    <w:rsid w:val="43238131"/>
    <w:rsid w:val="432589B9"/>
    <w:rsid w:val="4327227E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7DE4"/>
    <w:rsid w:val="4350AC96"/>
    <w:rsid w:val="43528C16"/>
    <w:rsid w:val="43563CFD"/>
    <w:rsid w:val="4356DAEA"/>
    <w:rsid w:val="435710E3"/>
    <w:rsid w:val="43571E9C"/>
    <w:rsid w:val="43597315"/>
    <w:rsid w:val="4359D4AA"/>
    <w:rsid w:val="435AF030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2F243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A99CD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92D12"/>
    <w:rsid w:val="43AA10CB"/>
    <w:rsid w:val="43AA52E3"/>
    <w:rsid w:val="43AB2948"/>
    <w:rsid w:val="43ACC28E"/>
    <w:rsid w:val="43ACD366"/>
    <w:rsid w:val="43AE33AC"/>
    <w:rsid w:val="43AEE5FA"/>
    <w:rsid w:val="43AF6A2B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BCE2AF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BF8FD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4334"/>
    <w:rsid w:val="43D49136"/>
    <w:rsid w:val="43D559C7"/>
    <w:rsid w:val="43D55F81"/>
    <w:rsid w:val="43D5D243"/>
    <w:rsid w:val="43D63008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83F33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7A3FB"/>
    <w:rsid w:val="441A1D82"/>
    <w:rsid w:val="441A977E"/>
    <w:rsid w:val="441BD404"/>
    <w:rsid w:val="441C77D7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7E087"/>
    <w:rsid w:val="4449BB9E"/>
    <w:rsid w:val="444C6C15"/>
    <w:rsid w:val="444D1FBC"/>
    <w:rsid w:val="444E4491"/>
    <w:rsid w:val="444EF6D4"/>
    <w:rsid w:val="444F2ECE"/>
    <w:rsid w:val="444F6CEE"/>
    <w:rsid w:val="444FDED1"/>
    <w:rsid w:val="4450248F"/>
    <w:rsid w:val="44506DF2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3F70D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50EA2"/>
    <w:rsid w:val="448662EE"/>
    <w:rsid w:val="4487FE11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238F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108F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641CD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AEAB4"/>
    <w:rsid w:val="452B14CA"/>
    <w:rsid w:val="452B96F8"/>
    <w:rsid w:val="452C1A47"/>
    <w:rsid w:val="452C375A"/>
    <w:rsid w:val="452ECD4E"/>
    <w:rsid w:val="45300F9A"/>
    <w:rsid w:val="4532901C"/>
    <w:rsid w:val="4533BEA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146E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A6E3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3C23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2848F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31260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1F103"/>
    <w:rsid w:val="45C2D0EF"/>
    <w:rsid w:val="45C3E044"/>
    <w:rsid w:val="45C479A5"/>
    <w:rsid w:val="45C50339"/>
    <w:rsid w:val="45C5B965"/>
    <w:rsid w:val="45C836AB"/>
    <w:rsid w:val="45C92407"/>
    <w:rsid w:val="45CB3780"/>
    <w:rsid w:val="45CBF24D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C186"/>
    <w:rsid w:val="45E1F546"/>
    <w:rsid w:val="45E2C946"/>
    <w:rsid w:val="45E47805"/>
    <w:rsid w:val="45E58541"/>
    <w:rsid w:val="45E6FAE3"/>
    <w:rsid w:val="45EA86A2"/>
    <w:rsid w:val="45EB3B63"/>
    <w:rsid w:val="45EBF188"/>
    <w:rsid w:val="45EC4A9F"/>
    <w:rsid w:val="45EC61E0"/>
    <w:rsid w:val="45EC90AB"/>
    <w:rsid w:val="45EC9E7B"/>
    <w:rsid w:val="45ECB89E"/>
    <w:rsid w:val="45ED920B"/>
    <w:rsid w:val="45EF1825"/>
    <w:rsid w:val="45F0144B"/>
    <w:rsid w:val="45F23892"/>
    <w:rsid w:val="45F2C709"/>
    <w:rsid w:val="45F2C8CA"/>
    <w:rsid w:val="45F35EAD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3301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35A5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9B06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4BE2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70E9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2B95"/>
    <w:rsid w:val="46A87301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4CE9"/>
    <w:rsid w:val="46B7D3C0"/>
    <w:rsid w:val="46B7DE24"/>
    <w:rsid w:val="46B80BFB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D7FEE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A9DAD"/>
    <w:rsid w:val="46DABFBA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1AE9"/>
    <w:rsid w:val="46F53D84"/>
    <w:rsid w:val="46F585DB"/>
    <w:rsid w:val="46F75F5B"/>
    <w:rsid w:val="46FA12A8"/>
    <w:rsid w:val="46FA32FB"/>
    <w:rsid w:val="46FAE51B"/>
    <w:rsid w:val="46FB71D8"/>
    <w:rsid w:val="46FC21D6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61CC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1DA81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2456F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21F6E"/>
    <w:rsid w:val="4763A405"/>
    <w:rsid w:val="4764366B"/>
    <w:rsid w:val="4765AAF7"/>
    <w:rsid w:val="476643E0"/>
    <w:rsid w:val="4767A9D2"/>
    <w:rsid w:val="47695308"/>
    <w:rsid w:val="476A6946"/>
    <w:rsid w:val="476DE60A"/>
    <w:rsid w:val="476E0D81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23A8D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446F"/>
    <w:rsid w:val="479C8CF1"/>
    <w:rsid w:val="479F6E77"/>
    <w:rsid w:val="479F7C7E"/>
    <w:rsid w:val="479FE36D"/>
    <w:rsid w:val="47A1C6E6"/>
    <w:rsid w:val="47A22F93"/>
    <w:rsid w:val="47A395FA"/>
    <w:rsid w:val="47A3A03E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5EA5D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8FA1"/>
    <w:rsid w:val="47E1ECA0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4C676"/>
    <w:rsid w:val="47F6315D"/>
    <w:rsid w:val="47F63968"/>
    <w:rsid w:val="47F86FA1"/>
    <w:rsid w:val="47F9717C"/>
    <w:rsid w:val="47FA2130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9D078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1D4F0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3C48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265F7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E46FF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6E331"/>
    <w:rsid w:val="4876F582"/>
    <w:rsid w:val="48776072"/>
    <w:rsid w:val="487A5E8D"/>
    <w:rsid w:val="487A8F03"/>
    <w:rsid w:val="487B5A55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3256B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A1DF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6D93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32584"/>
    <w:rsid w:val="4904749E"/>
    <w:rsid w:val="490503F3"/>
    <w:rsid w:val="49054710"/>
    <w:rsid w:val="4905A69F"/>
    <w:rsid w:val="4908EB10"/>
    <w:rsid w:val="49093C16"/>
    <w:rsid w:val="49095249"/>
    <w:rsid w:val="490AD0FF"/>
    <w:rsid w:val="490B39FD"/>
    <w:rsid w:val="490C4E6E"/>
    <w:rsid w:val="490C7EEB"/>
    <w:rsid w:val="490CDCB8"/>
    <w:rsid w:val="490E8256"/>
    <w:rsid w:val="490F4798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C997E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6F8AFB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0C51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88D6C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0908B"/>
    <w:rsid w:val="49E18837"/>
    <w:rsid w:val="49E71953"/>
    <w:rsid w:val="49E8AC51"/>
    <w:rsid w:val="49E8E512"/>
    <w:rsid w:val="49EA143A"/>
    <w:rsid w:val="49EC0DE1"/>
    <w:rsid w:val="49EFB762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03792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728B9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6081"/>
    <w:rsid w:val="4A98C399"/>
    <w:rsid w:val="4A98F938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3503C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2D8C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5F0ED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0E32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2F072"/>
    <w:rsid w:val="4B25BBF9"/>
    <w:rsid w:val="4B25F895"/>
    <w:rsid w:val="4B27AC02"/>
    <w:rsid w:val="4B2954CC"/>
    <w:rsid w:val="4B2B100A"/>
    <w:rsid w:val="4B2B6496"/>
    <w:rsid w:val="4B2BEC71"/>
    <w:rsid w:val="4B2C7224"/>
    <w:rsid w:val="4B2CEDDD"/>
    <w:rsid w:val="4B2D3638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3F687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A9D00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0778E"/>
    <w:rsid w:val="4B514F32"/>
    <w:rsid w:val="4B5212FB"/>
    <w:rsid w:val="4B53A6F3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0D055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7F58B3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B447E"/>
    <w:rsid w:val="4B8D3F4E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2880F"/>
    <w:rsid w:val="4BA5C544"/>
    <w:rsid w:val="4BA629EE"/>
    <w:rsid w:val="4BA72257"/>
    <w:rsid w:val="4BA79073"/>
    <w:rsid w:val="4BA86E01"/>
    <w:rsid w:val="4BA88516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AFBE29"/>
    <w:rsid w:val="4BB2F97C"/>
    <w:rsid w:val="4BB3FBF2"/>
    <w:rsid w:val="4BB4E071"/>
    <w:rsid w:val="4BB71000"/>
    <w:rsid w:val="4BB7AE32"/>
    <w:rsid w:val="4BB843B2"/>
    <w:rsid w:val="4BB84D54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6F1DE"/>
    <w:rsid w:val="4BD75461"/>
    <w:rsid w:val="4BD7A03C"/>
    <w:rsid w:val="4BD9D291"/>
    <w:rsid w:val="4BDC0F08"/>
    <w:rsid w:val="4BDD063E"/>
    <w:rsid w:val="4BDD5E4B"/>
    <w:rsid w:val="4BDDA049"/>
    <w:rsid w:val="4BDEA830"/>
    <w:rsid w:val="4BDF342F"/>
    <w:rsid w:val="4BE25567"/>
    <w:rsid w:val="4BE29008"/>
    <w:rsid w:val="4BE357C9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72518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BFFB"/>
    <w:rsid w:val="4BFDF634"/>
    <w:rsid w:val="4BFF35DF"/>
    <w:rsid w:val="4BFF90CB"/>
    <w:rsid w:val="4BFFBDCA"/>
    <w:rsid w:val="4C0143FC"/>
    <w:rsid w:val="4C02621A"/>
    <w:rsid w:val="4C03184A"/>
    <w:rsid w:val="4C042AC7"/>
    <w:rsid w:val="4C056CF0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47C70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3440F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4C013"/>
    <w:rsid w:val="4C95549D"/>
    <w:rsid w:val="4C95965F"/>
    <w:rsid w:val="4C960658"/>
    <w:rsid w:val="4C965E62"/>
    <w:rsid w:val="4C969435"/>
    <w:rsid w:val="4C973BD8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727C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89B01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0F9A20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954ED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53BC0"/>
    <w:rsid w:val="4D26C13E"/>
    <w:rsid w:val="4D277237"/>
    <w:rsid w:val="4D28B639"/>
    <w:rsid w:val="4D28E033"/>
    <w:rsid w:val="4D29BD42"/>
    <w:rsid w:val="4D29EFD4"/>
    <w:rsid w:val="4D2A5064"/>
    <w:rsid w:val="4D2AC57A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AAE12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A57D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8E90E5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44386"/>
    <w:rsid w:val="4DB654F8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35CF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11A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50AF5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48C0"/>
    <w:rsid w:val="4E269A5A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3F5CF2"/>
    <w:rsid w:val="4E3FA522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815A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60878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D881C"/>
    <w:rsid w:val="4E6FE49A"/>
    <w:rsid w:val="4E6FFAA6"/>
    <w:rsid w:val="4E70B8A9"/>
    <w:rsid w:val="4E70E528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7FD598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C524E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5A50"/>
    <w:rsid w:val="4EB46CD9"/>
    <w:rsid w:val="4EB4888E"/>
    <w:rsid w:val="4EB551EB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3DF4D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BF688"/>
    <w:rsid w:val="4ECD990A"/>
    <w:rsid w:val="4ECE2391"/>
    <w:rsid w:val="4ECE8749"/>
    <w:rsid w:val="4ECF7B66"/>
    <w:rsid w:val="4ED005E4"/>
    <w:rsid w:val="4ED61A91"/>
    <w:rsid w:val="4ED6CF9D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8F1B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EC732"/>
    <w:rsid w:val="4F0F4768"/>
    <w:rsid w:val="4F10E0F5"/>
    <w:rsid w:val="4F111794"/>
    <w:rsid w:val="4F119574"/>
    <w:rsid w:val="4F132419"/>
    <w:rsid w:val="4F137A94"/>
    <w:rsid w:val="4F144394"/>
    <w:rsid w:val="4F14C2F5"/>
    <w:rsid w:val="4F157582"/>
    <w:rsid w:val="4F160216"/>
    <w:rsid w:val="4F1897E3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D19C4"/>
    <w:rsid w:val="4F2E680E"/>
    <w:rsid w:val="4F2EB624"/>
    <w:rsid w:val="4F2FC1A4"/>
    <w:rsid w:val="4F321125"/>
    <w:rsid w:val="4F32C262"/>
    <w:rsid w:val="4F32C776"/>
    <w:rsid w:val="4F33B08D"/>
    <w:rsid w:val="4F37FD57"/>
    <w:rsid w:val="4F380B59"/>
    <w:rsid w:val="4F385461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70FE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B0652"/>
    <w:rsid w:val="4F4BBF53"/>
    <w:rsid w:val="4F4BCF60"/>
    <w:rsid w:val="4F4CAEF5"/>
    <w:rsid w:val="4F4CD57B"/>
    <w:rsid w:val="4F514FCE"/>
    <w:rsid w:val="4F52C725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AC40C"/>
    <w:rsid w:val="4F5B0698"/>
    <w:rsid w:val="4F5BA003"/>
    <w:rsid w:val="4F5CD0F3"/>
    <w:rsid w:val="4F5CFC32"/>
    <w:rsid w:val="4F5D5998"/>
    <w:rsid w:val="4F5E8983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1FBC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2E4B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07289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9C6E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B7592"/>
    <w:rsid w:val="502CC7C2"/>
    <w:rsid w:val="502EFB2E"/>
    <w:rsid w:val="502F1127"/>
    <w:rsid w:val="502F1A64"/>
    <w:rsid w:val="50308AC6"/>
    <w:rsid w:val="50308FC7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384CC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1ED90"/>
    <w:rsid w:val="5083B989"/>
    <w:rsid w:val="508420CA"/>
    <w:rsid w:val="5084B29F"/>
    <w:rsid w:val="5084C080"/>
    <w:rsid w:val="5085A157"/>
    <w:rsid w:val="50879B24"/>
    <w:rsid w:val="5087FF14"/>
    <w:rsid w:val="508A3E00"/>
    <w:rsid w:val="508B7A9B"/>
    <w:rsid w:val="508B8300"/>
    <w:rsid w:val="508D2FC8"/>
    <w:rsid w:val="508D8D16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2F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8380A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669BC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5610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94FA4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0704B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94F76"/>
    <w:rsid w:val="514A38FC"/>
    <w:rsid w:val="514B8346"/>
    <w:rsid w:val="514C0C4F"/>
    <w:rsid w:val="514CDB5B"/>
    <w:rsid w:val="514E0556"/>
    <w:rsid w:val="514EAD75"/>
    <w:rsid w:val="514FA0B7"/>
    <w:rsid w:val="51523905"/>
    <w:rsid w:val="5152F327"/>
    <w:rsid w:val="515312A4"/>
    <w:rsid w:val="5154D9CC"/>
    <w:rsid w:val="51553EB3"/>
    <w:rsid w:val="51566B0C"/>
    <w:rsid w:val="5157091B"/>
    <w:rsid w:val="51581293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64F4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81C7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67DB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9FC365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79573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7A4D"/>
    <w:rsid w:val="51F1CB05"/>
    <w:rsid w:val="51F1F12F"/>
    <w:rsid w:val="51F2B73B"/>
    <w:rsid w:val="51F49E10"/>
    <w:rsid w:val="51F6460A"/>
    <w:rsid w:val="51F71518"/>
    <w:rsid w:val="51F7D327"/>
    <w:rsid w:val="51F949DF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C9E59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3AA15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2E7F68"/>
    <w:rsid w:val="52312BF9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B76C"/>
    <w:rsid w:val="523FE5C6"/>
    <w:rsid w:val="52400519"/>
    <w:rsid w:val="52401ED8"/>
    <w:rsid w:val="5240F96A"/>
    <w:rsid w:val="524195A7"/>
    <w:rsid w:val="524273F1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937AF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52E"/>
    <w:rsid w:val="528B3DC5"/>
    <w:rsid w:val="528B7050"/>
    <w:rsid w:val="528B91F5"/>
    <w:rsid w:val="528C9DAB"/>
    <w:rsid w:val="528D05BF"/>
    <w:rsid w:val="52911D66"/>
    <w:rsid w:val="5292F57A"/>
    <w:rsid w:val="52932160"/>
    <w:rsid w:val="529358FF"/>
    <w:rsid w:val="52945CAE"/>
    <w:rsid w:val="52964DB7"/>
    <w:rsid w:val="5296F393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60CE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55A75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9CC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0BB6F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A61B"/>
    <w:rsid w:val="5302D913"/>
    <w:rsid w:val="53042600"/>
    <w:rsid w:val="5304475D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5BBA0"/>
    <w:rsid w:val="5338DDAD"/>
    <w:rsid w:val="53391EDE"/>
    <w:rsid w:val="533BBBB7"/>
    <w:rsid w:val="533C960F"/>
    <w:rsid w:val="533D5F5D"/>
    <w:rsid w:val="533DEA22"/>
    <w:rsid w:val="533EE105"/>
    <w:rsid w:val="53409607"/>
    <w:rsid w:val="5341E2AC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7C12"/>
    <w:rsid w:val="535F9A2E"/>
    <w:rsid w:val="53604D97"/>
    <w:rsid w:val="53617841"/>
    <w:rsid w:val="53619CEC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96E0D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2982"/>
    <w:rsid w:val="5371E8D0"/>
    <w:rsid w:val="537322E2"/>
    <w:rsid w:val="537403F0"/>
    <w:rsid w:val="537647CA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ABF8A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D12FA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B2A02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402FD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549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381AD"/>
    <w:rsid w:val="53F5D4DF"/>
    <w:rsid w:val="53F60342"/>
    <w:rsid w:val="53F65406"/>
    <w:rsid w:val="53F6A846"/>
    <w:rsid w:val="53F6D629"/>
    <w:rsid w:val="53F7387B"/>
    <w:rsid w:val="53F85698"/>
    <w:rsid w:val="53FAA084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0F8F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CE775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5B46E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2B88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02F6A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036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13D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6B655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AEF4F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0D7EF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6018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BDDC1"/>
    <w:rsid w:val="550D1DCA"/>
    <w:rsid w:val="550D3409"/>
    <w:rsid w:val="550F7701"/>
    <w:rsid w:val="5510741C"/>
    <w:rsid w:val="5510B47F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2E7FE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A606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560B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41E0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BCF6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4483"/>
    <w:rsid w:val="55D78625"/>
    <w:rsid w:val="55D8870A"/>
    <w:rsid w:val="55D899B4"/>
    <w:rsid w:val="55D92639"/>
    <w:rsid w:val="55D9666C"/>
    <w:rsid w:val="55D99F91"/>
    <w:rsid w:val="55DAAC3D"/>
    <w:rsid w:val="55DCBABC"/>
    <w:rsid w:val="55DEC925"/>
    <w:rsid w:val="55E1A4A2"/>
    <w:rsid w:val="55E30833"/>
    <w:rsid w:val="55E33F22"/>
    <w:rsid w:val="55E38E35"/>
    <w:rsid w:val="55E6F21F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D91D8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2A25B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074D"/>
    <w:rsid w:val="561F5BDA"/>
    <w:rsid w:val="562210C3"/>
    <w:rsid w:val="562319F8"/>
    <w:rsid w:val="5625F113"/>
    <w:rsid w:val="5626BAC2"/>
    <w:rsid w:val="5626FB23"/>
    <w:rsid w:val="562B3044"/>
    <w:rsid w:val="562C9940"/>
    <w:rsid w:val="562CC4D3"/>
    <w:rsid w:val="562D1E08"/>
    <w:rsid w:val="562EA9C5"/>
    <w:rsid w:val="562F4C28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CB5E1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2AF45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BFE8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85D3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993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9E942C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49EC"/>
    <w:rsid w:val="56DC9A3A"/>
    <w:rsid w:val="56DDDD3A"/>
    <w:rsid w:val="56DE3CB8"/>
    <w:rsid w:val="56DE5B0D"/>
    <w:rsid w:val="56DF7768"/>
    <w:rsid w:val="56DFAF3F"/>
    <w:rsid w:val="56E03D36"/>
    <w:rsid w:val="56E0983A"/>
    <w:rsid w:val="56E14D1A"/>
    <w:rsid w:val="56E17292"/>
    <w:rsid w:val="56E27DE4"/>
    <w:rsid w:val="56E2E621"/>
    <w:rsid w:val="56E3B771"/>
    <w:rsid w:val="56E3DF1C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83620"/>
    <w:rsid w:val="571A0287"/>
    <w:rsid w:val="571ACC92"/>
    <w:rsid w:val="571B039C"/>
    <w:rsid w:val="571D4C16"/>
    <w:rsid w:val="571EFD9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5807"/>
    <w:rsid w:val="572EA83B"/>
    <w:rsid w:val="572EF0B1"/>
    <w:rsid w:val="572F1014"/>
    <w:rsid w:val="572F3820"/>
    <w:rsid w:val="572F3B82"/>
    <w:rsid w:val="57305F17"/>
    <w:rsid w:val="5733A666"/>
    <w:rsid w:val="57344A2B"/>
    <w:rsid w:val="57344ABE"/>
    <w:rsid w:val="5734EF02"/>
    <w:rsid w:val="57351286"/>
    <w:rsid w:val="57361174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C82E3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6FD4CA"/>
    <w:rsid w:val="5770324B"/>
    <w:rsid w:val="577092A7"/>
    <w:rsid w:val="5771B1E9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86B2"/>
    <w:rsid w:val="578BDD60"/>
    <w:rsid w:val="578C2143"/>
    <w:rsid w:val="578C644E"/>
    <w:rsid w:val="578E2E20"/>
    <w:rsid w:val="578F4712"/>
    <w:rsid w:val="5790C85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74F37"/>
    <w:rsid w:val="57B8822D"/>
    <w:rsid w:val="57BD9679"/>
    <w:rsid w:val="57BDAE90"/>
    <w:rsid w:val="57BE3A04"/>
    <w:rsid w:val="57BE3CD8"/>
    <w:rsid w:val="57BF0C84"/>
    <w:rsid w:val="57BF4141"/>
    <w:rsid w:val="57BFCFF9"/>
    <w:rsid w:val="57C09EF9"/>
    <w:rsid w:val="57C3EF3D"/>
    <w:rsid w:val="57C4322B"/>
    <w:rsid w:val="57C699A1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2BDB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7B228"/>
    <w:rsid w:val="57E82D3D"/>
    <w:rsid w:val="57E86634"/>
    <w:rsid w:val="57E938C6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4C51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8DFC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8EC01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3DB04"/>
    <w:rsid w:val="5893E42F"/>
    <w:rsid w:val="5894DF2B"/>
    <w:rsid w:val="58962F85"/>
    <w:rsid w:val="58972B1B"/>
    <w:rsid w:val="5898FEDA"/>
    <w:rsid w:val="589A6909"/>
    <w:rsid w:val="589B7C65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BE913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0C6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2AAD4"/>
    <w:rsid w:val="58E50031"/>
    <w:rsid w:val="58E583CA"/>
    <w:rsid w:val="58E717E7"/>
    <w:rsid w:val="58E71CAB"/>
    <w:rsid w:val="58E7D452"/>
    <w:rsid w:val="58E831D9"/>
    <w:rsid w:val="58E96663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DA6D0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BFB06"/>
    <w:rsid w:val="594DDF86"/>
    <w:rsid w:val="594FA5E6"/>
    <w:rsid w:val="59505B59"/>
    <w:rsid w:val="59513F5E"/>
    <w:rsid w:val="59527ABF"/>
    <w:rsid w:val="5953638F"/>
    <w:rsid w:val="59538C4B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86AF"/>
    <w:rsid w:val="5985950A"/>
    <w:rsid w:val="5986B2F1"/>
    <w:rsid w:val="5986E090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1413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1A5DD"/>
    <w:rsid w:val="59F3279F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6F2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134D9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9F4A0"/>
    <w:rsid w:val="5A2A4747"/>
    <w:rsid w:val="5A2AB6BA"/>
    <w:rsid w:val="5A2B1CB4"/>
    <w:rsid w:val="5A2DD5D6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3F76F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9D77D"/>
    <w:rsid w:val="5A6B3686"/>
    <w:rsid w:val="5A6BAF4B"/>
    <w:rsid w:val="5A6C1FB1"/>
    <w:rsid w:val="5A6C2042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423A5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AC077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AA873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84AC4"/>
    <w:rsid w:val="5AB98C31"/>
    <w:rsid w:val="5AB9B359"/>
    <w:rsid w:val="5ABC872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9389E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429D7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92A3B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204C"/>
    <w:rsid w:val="5B303936"/>
    <w:rsid w:val="5B305913"/>
    <w:rsid w:val="5B30978B"/>
    <w:rsid w:val="5B30AC74"/>
    <w:rsid w:val="5B320705"/>
    <w:rsid w:val="5B33D3B4"/>
    <w:rsid w:val="5B34A92F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6726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C033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69EDF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4C8CB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56190"/>
    <w:rsid w:val="5B85CD80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5FD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57B51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030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2C921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DA906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0471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0FA7E6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13AA"/>
    <w:rsid w:val="5C643492"/>
    <w:rsid w:val="5C64B9FC"/>
    <w:rsid w:val="5C65BFA6"/>
    <w:rsid w:val="5C66D04F"/>
    <w:rsid w:val="5C66EBAC"/>
    <w:rsid w:val="5C6794A2"/>
    <w:rsid w:val="5C683C61"/>
    <w:rsid w:val="5C6AA0E1"/>
    <w:rsid w:val="5C6AB51E"/>
    <w:rsid w:val="5C6C0DFB"/>
    <w:rsid w:val="5C6C5D82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73D8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8F2EB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375F"/>
    <w:rsid w:val="5CA6A5DD"/>
    <w:rsid w:val="5CA6F610"/>
    <w:rsid w:val="5CA72A97"/>
    <w:rsid w:val="5CA91EB5"/>
    <w:rsid w:val="5CA9E878"/>
    <w:rsid w:val="5CAAFB75"/>
    <w:rsid w:val="5CABE3FE"/>
    <w:rsid w:val="5CAC9501"/>
    <w:rsid w:val="5CACE950"/>
    <w:rsid w:val="5CACF4DB"/>
    <w:rsid w:val="5CADA2FC"/>
    <w:rsid w:val="5CAE1534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DFAC"/>
    <w:rsid w:val="5CDBEC2D"/>
    <w:rsid w:val="5CDC4C63"/>
    <w:rsid w:val="5CDCABB9"/>
    <w:rsid w:val="5CDD369E"/>
    <w:rsid w:val="5CDEC35E"/>
    <w:rsid w:val="5CDF4D28"/>
    <w:rsid w:val="5CE0EBE5"/>
    <w:rsid w:val="5CE1660F"/>
    <w:rsid w:val="5CE3D41C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48B8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D157"/>
    <w:rsid w:val="5D06EE04"/>
    <w:rsid w:val="5D086D8B"/>
    <w:rsid w:val="5D08A05C"/>
    <w:rsid w:val="5D090CD3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0258B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C5A67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B40FD"/>
    <w:rsid w:val="5D6CB086"/>
    <w:rsid w:val="5D6D61EF"/>
    <w:rsid w:val="5D6E879D"/>
    <w:rsid w:val="5D6EB716"/>
    <w:rsid w:val="5D6ED152"/>
    <w:rsid w:val="5D703ED7"/>
    <w:rsid w:val="5D707ED9"/>
    <w:rsid w:val="5D70F7A6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94A0F"/>
    <w:rsid w:val="5D9BB5D8"/>
    <w:rsid w:val="5D9D2174"/>
    <w:rsid w:val="5D9D6456"/>
    <w:rsid w:val="5D9E4C3F"/>
    <w:rsid w:val="5D9F62B1"/>
    <w:rsid w:val="5D9F94BD"/>
    <w:rsid w:val="5DA137A6"/>
    <w:rsid w:val="5DA2278E"/>
    <w:rsid w:val="5DA4601C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3C26"/>
    <w:rsid w:val="5DC6AF94"/>
    <w:rsid w:val="5DC6B2B1"/>
    <w:rsid w:val="5DC6E829"/>
    <w:rsid w:val="5DC8107F"/>
    <w:rsid w:val="5DC9A256"/>
    <w:rsid w:val="5DC9C287"/>
    <w:rsid w:val="5DC9F294"/>
    <w:rsid w:val="5DCDD824"/>
    <w:rsid w:val="5DCDEF8C"/>
    <w:rsid w:val="5DCF9343"/>
    <w:rsid w:val="5DD0A01D"/>
    <w:rsid w:val="5DD1A3D7"/>
    <w:rsid w:val="5DD4AEBC"/>
    <w:rsid w:val="5DD5079F"/>
    <w:rsid w:val="5DD83CC2"/>
    <w:rsid w:val="5DD935BD"/>
    <w:rsid w:val="5DD94020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8011B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32FA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9D582"/>
    <w:rsid w:val="5E0B9133"/>
    <w:rsid w:val="5E0C8DAF"/>
    <w:rsid w:val="5E0CECBE"/>
    <w:rsid w:val="5E0D42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1C3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07D47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6EDC0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AF1DB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6B413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25CB3"/>
    <w:rsid w:val="5ED4B458"/>
    <w:rsid w:val="5ED8E7DB"/>
    <w:rsid w:val="5ED951C7"/>
    <w:rsid w:val="5ED98C95"/>
    <w:rsid w:val="5EDB8903"/>
    <w:rsid w:val="5EDEE44B"/>
    <w:rsid w:val="5EE1CFA4"/>
    <w:rsid w:val="5EE23BFA"/>
    <w:rsid w:val="5EE349CA"/>
    <w:rsid w:val="5EE53E92"/>
    <w:rsid w:val="5EE63666"/>
    <w:rsid w:val="5EE69F5D"/>
    <w:rsid w:val="5EE72953"/>
    <w:rsid w:val="5EE8A406"/>
    <w:rsid w:val="5EE9AF6E"/>
    <w:rsid w:val="5EEC95FE"/>
    <w:rsid w:val="5EED3A9D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C79BA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3F3ACA"/>
    <w:rsid w:val="5F421CB0"/>
    <w:rsid w:val="5F42478E"/>
    <w:rsid w:val="5F43246E"/>
    <w:rsid w:val="5F437EA1"/>
    <w:rsid w:val="5F43D540"/>
    <w:rsid w:val="5F442E97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1501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69E5B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9FEF6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868F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340D5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5F17D"/>
    <w:rsid w:val="5FC6A78C"/>
    <w:rsid w:val="5FC72F50"/>
    <w:rsid w:val="5FC77739"/>
    <w:rsid w:val="5FC9CFC6"/>
    <w:rsid w:val="5FCA5C7B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00A1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4232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490EC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74437"/>
    <w:rsid w:val="60076A8D"/>
    <w:rsid w:val="6008C1F7"/>
    <w:rsid w:val="60092ED0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1D56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D1BBD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9EB62"/>
    <w:rsid w:val="604ADA29"/>
    <w:rsid w:val="604BB8EF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96498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965DF"/>
    <w:rsid w:val="606AD69D"/>
    <w:rsid w:val="606B2162"/>
    <w:rsid w:val="606BD85A"/>
    <w:rsid w:val="606BFE8C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20C8B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000C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D2A4B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1B8"/>
    <w:rsid w:val="60E645AB"/>
    <w:rsid w:val="60E6CAEE"/>
    <w:rsid w:val="60E83D9B"/>
    <w:rsid w:val="60E854DD"/>
    <w:rsid w:val="60E9C8C3"/>
    <w:rsid w:val="60E9E68F"/>
    <w:rsid w:val="60EA047B"/>
    <w:rsid w:val="60EA0AF6"/>
    <w:rsid w:val="60EA4DF5"/>
    <w:rsid w:val="60EABCCC"/>
    <w:rsid w:val="60EB6ECA"/>
    <w:rsid w:val="60EE2017"/>
    <w:rsid w:val="60EE9957"/>
    <w:rsid w:val="60EEAF24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A99A7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84BEC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8BE83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A6410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C918E"/>
    <w:rsid w:val="616D07DA"/>
    <w:rsid w:val="616D1112"/>
    <w:rsid w:val="616E0A39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13F47"/>
    <w:rsid w:val="61A3600C"/>
    <w:rsid w:val="61A4809A"/>
    <w:rsid w:val="61A50BB9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0E15C"/>
    <w:rsid w:val="61D2096B"/>
    <w:rsid w:val="61D21B2B"/>
    <w:rsid w:val="61D23499"/>
    <w:rsid w:val="61D3B922"/>
    <w:rsid w:val="61D4494F"/>
    <w:rsid w:val="61D456CA"/>
    <w:rsid w:val="61D50D7D"/>
    <w:rsid w:val="61D520EC"/>
    <w:rsid w:val="61D5AA3A"/>
    <w:rsid w:val="61D5FFAA"/>
    <w:rsid w:val="61D68A99"/>
    <w:rsid w:val="61D7957E"/>
    <w:rsid w:val="61D807F0"/>
    <w:rsid w:val="61D9B0A4"/>
    <w:rsid w:val="61DA25F6"/>
    <w:rsid w:val="61DA8743"/>
    <w:rsid w:val="61DB4531"/>
    <w:rsid w:val="61DC8B77"/>
    <w:rsid w:val="61E10A2F"/>
    <w:rsid w:val="61E1422D"/>
    <w:rsid w:val="61E16B70"/>
    <w:rsid w:val="61E23F95"/>
    <w:rsid w:val="61E31CE3"/>
    <w:rsid w:val="61E3608C"/>
    <w:rsid w:val="61E521BA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104D"/>
    <w:rsid w:val="62129CA6"/>
    <w:rsid w:val="6212E3AD"/>
    <w:rsid w:val="62137566"/>
    <w:rsid w:val="6213CC9B"/>
    <w:rsid w:val="62144B41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D0392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C1BF6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5780D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5DF8E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5A892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51AB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A44"/>
    <w:rsid w:val="62BD1EB1"/>
    <w:rsid w:val="62BF8E3B"/>
    <w:rsid w:val="62BFBEA4"/>
    <w:rsid w:val="62C06D0A"/>
    <w:rsid w:val="62C33111"/>
    <w:rsid w:val="62C3AFC4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11E6"/>
    <w:rsid w:val="62D6768F"/>
    <w:rsid w:val="62D6C7C6"/>
    <w:rsid w:val="62D71308"/>
    <w:rsid w:val="62D7AC7D"/>
    <w:rsid w:val="62D7C696"/>
    <w:rsid w:val="62D94FE9"/>
    <w:rsid w:val="62DA461B"/>
    <w:rsid w:val="62DB0EA2"/>
    <w:rsid w:val="62DDBEEA"/>
    <w:rsid w:val="62DEAB75"/>
    <w:rsid w:val="62DF76F6"/>
    <w:rsid w:val="62E209B8"/>
    <w:rsid w:val="62E2D9F8"/>
    <w:rsid w:val="62E41A6F"/>
    <w:rsid w:val="62E46859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C222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2EE066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74FDA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4B76F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2EA9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B027A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7A1F7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38D86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CB538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185C9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8526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5D90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3F27"/>
    <w:rsid w:val="64ABE0D3"/>
    <w:rsid w:val="64AD5ADA"/>
    <w:rsid w:val="64ADAF85"/>
    <w:rsid w:val="64ADC73D"/>
    <w:rsid w:val="64AE6F1E"/>
    <w:rsid w:val="64AF95D7"/>
    <w:rsid w:val="64B0B902"/>
    <w:rsid w:val="64B2A084"/>
    <w:rsid w:val="64B79528"/>
    <w:rsid w:val="64B81813"/>
    <w:rsid w:val="64B9F4CE"/>
    <w:rsid w:val="64BE6BD3"/>
    <w:rsid w:val="64BF92A4"/>
    <w:rsid w:val="64C207BA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BE7C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647E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0F58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9ED07"/>
    <w:rsid w:val="652C77CA"/>
    <w:rsid w:val="652E3C3F"/>
    <w:rsid w:val="652EC70C"/>
    <w:rsid w:val="652FB528"/>
    <w:rsid w:val="65305733"/>
    <w:rsid w:val="6530A526"/>
    <w:rsid w:val="65320977"/>
    <w:rsid w:val="65327012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0A5E"/>
    <w:rsid w:val="654B4158"/>
    <w:rsid w:val="654CC364"/>
    <w:rsid w:val="654EB3A4"/>
    <w:rsid w:val="654FFAAE"/>
    <w:rsid w:val="6552C11D"/>
    <w:rsid w:val="6552F3B2"/>
    <w:rsid w:val="6552F7FB"/>
    <w:rsid w:val="65554998"/>
    <w:rsid w:val="65559AEF"/>
    <w:rsid w:val="6555DB4A"/>
    <w:rsid w:val="6555E15A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C79A9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39A87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39CD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A9DF6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19E17"/>
    <w:rsid w:val="65B430C7"/>
    <w:rsid w:val="65B43BC9"/>
    <w:rsid w:val="65B4772D"/>
    <w:rsid w:val="65B4FCBA"/>
    <w:rsid w:val="65B5D755"/>
    <w:rsid w:val="65B5F43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6662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2BA4B"/>
    <w:rsid w:val="6654065A"/>
    <w:rsid w:val="66571789"/>
    <w:rsid w:val="6657629E"/>
    <w:rsid w:val="66585F5C"/>
    <w:rsid w:val="6658624A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A21C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193D1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4B0F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7B28C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8E465D"/>
    <w:rsid w:val="66922870"/>
    <w:rsid w:val="66933557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22F44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0BC4"/>
    <w:rsid w:val="66C24288"/>
    <w:rsid w:val="66C2455E"/>
    <w:rsid w:val="66C46ECA"/>
    <w:rsid w:val="66C614A4"/>
    <w:rsid w:val="66C62A4D"/>
    <w:rsid w:val="66C66A1C"/>
    <w:rsid w:val="66C6832B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4C4A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D2667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1BEE3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7B20D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C33D7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AE8C29"/>
    <w:rsid w:val="67B0BE6E"/>
    <w:rsid w:val="67B15578"/>
    <w:rsid w:val="67B40AC3"/>
    <w:rsid w:val="67B87B80"/>
    <w:rsid w:val="67B92B39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6C2E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49E60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3883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5F9341"/>
    <w:rsid w:val="6860C512"/>
    <w:rsid w:val="6860E6C6"/>
    <w:rsid w:val="6862E2B1"/>
    <w:rsid w:val="68674010"/>
    <w:rsid w:val="68675593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96CB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9B616"/>
    <w:rsid w:val="689AD7A5"/>
    <w:rsid w:val="689B867E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B00ED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A3B8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212E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8D67"/>
    <w:rsid w:val="6938C2BB"/>
    <w:rsid w:val="6938FB8E"/>
    <w:rsid w:val="693A734B"/>
    <w:rsid w:val="693AE669"/>
    <w:rsid w:val="693AF817"/>
    <w:rsid w:val="693BDB03"/>
    <w:rsid w:val="693CC899"/>
    <w:rsid w:val="693E5DE8"/>
    <w:rsid w:val="6940B262"/>
    <w:rsid w:val="694126A1"/>
    <w:rsid w:val="6941B312"/>
    <w:rsid w:val="6941BE75"/>
    <w:rsid w:val="69448A80"/>
    <w:rsid w:val="6944D242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51A9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7722"/>
    <w:rsid w:val="697DB088"/>
    <w:rsid w:val="69804334"/>
    <w:rsid w:val="69809CDD"/>
    <w:rsid w:val="6980E6AA"/>
    <w:rsid w:val="6981DC0E"/>
    <w:rsid w:val="69858A37"/>
    <w:rsid w:val="69862548"/>
    <w:rsid w:val="698922C4"/>
    <w:rsid w:val="69893BBE"/>
    <w:rsid w:val="698981A3"/>
    <w:rsid w:val="6989C7C1"/>
    <w:rsid w:val="698B7503"/>
    <w:rsid w:val="698BB375"/>
    <w:rsid w:val="698BC2BE"/>
    <w:rsid w:val="698BE85E"/>
    <w:rsid w:val="698F3D5E"/>
    <w:rsid w:val="698F75D8"/>
    <w:rsid w:val="6990CE84"/>
    <w:rsid w:val="6990FDCE"/>
    <w:rsid w:val="69916910"/>
    <w:rsid w:val="6992942B"/>
    <w:rsid w:val="69942AF4"/>
    <w:rsid w:val="6994725C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1E96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11A4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2365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0CC8B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078C"/>
    <w:rsid w:val="6A1DA45C"/>
    <w:rsid w:val="6A1DB7B2"/>
    <w:rsid w:val="6A1E6E1F"/>
    <w:rsid w:val="6A1F076D"/>
    <w:rsid w:val="6A1F95F5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31EC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0857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0534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AA04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A476F"/>
    <w:rsid w:val="6A9B5F04"/>
    <w:rsid w:val="6A9B9474"/>
    <w:rsid w:val="6A9BD015"/>
    <w:rsid w:val="6A9CB1ED"/>
    <w:rsid w:val="6A9CD308"/>
    <w:rsid w:val="6AA234F5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A29CD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BFF2C0"/>
    <w:rsid w:val="6AC21245"/>
    <w:rsid w:val="6AC661A1"/>
    <w:rsid w:val="6AC87D54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2F92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0F6A30"/>
    <w:rsid w:val="6B100BF5"/>
    <w:rsid w:val="6B10BD99"/>
    <w:rsid w:val="6B118427"/>
    <w:rsid w:val="6B11F175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2EDC4E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4489C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16182"/>
    <w:rsid w:val="6B626866"/>
    <w:rsid w:val="6B62F5F4"/>
    <w:rsid w:val="6B6312A2"/>
    <w:rsid w:val="6B637289"/>
    <w:rsid w:val="6B6526E7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0D78F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DD51E"/>
    <w:rsid w:val="6B8E4E5F"/>
    <w:rsid w:val="6B8E68A7"/>
    <w:rsid w:val="6B8ECB10"/>
    <w:rsid w:val="6B8FB032"/>
    <w:rsid w:val="6B906994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BD80"/>
    <w:rsid w:val="6B9FE921"/>
    <w:rsid w:val="6BA07B84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86865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3F48E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CE920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1180"/>
    <w:rsid w:val="6BF42C08"/>
    <w:rsid w:val="6BF673E5"/>
    <w:rsid w:val="6BF75C40"/>
    <w:rsid w:val="6BF92F14"/>
    <w:rsid w:val="6BF96282"/>
    <w:rsid w:val="6BF9D5B9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47FED"/>
    <w:rsid w:val="6C048370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A96B6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3A98E"/>
    <w:rsid w:val="6C26490A"/>
    <w:rsid w:val="6C268C33"/>
    <w:rsid w:val="6C27375E"/>
    <w:rsid w:val="6C27BCF2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33ED1"/>
    <w:rsid w:val="6C341F36"/>
    <w:rsid w:val="6C354A36"/>
    <w:rsid w:val="6C3591DF"/>
    <w:rsid w:val="6C3617D0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BB252"/>
    <w:rsid w:val="6C4C22CB"/>
    <w:rsid w:val="6C4C416D"/>
    <w:rsid w:val="6C4CD736"/>
    <w:rsid w:val="6C4DA03A"/>
    <w:rsid w:val="6C4E27F1"/>
    <w:rsid w:val="6C4E6DFF"/>
    <w:rsid w:val="6C4E7B30"/>
    <w:rsid w:val="6C4F056C"/>
    <w:rsid w:val="6C4F7F4D"/>
    <w:rsid w:val="6C4F9D4D"/>
    <w:rsid w:val="6C5042F8"/>
    <w:rsid w:val="6C52F36D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407E8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DA67D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38927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9E8BF9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1012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2869"/>
    <w:rsid w:val="6CE94B10"/>
    <w:rsid w:val="6CE966B8"/>
    <w:rsid w:val="6CEAE23B"/>
    <w:rsid w:val="6CEB6DFF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33AD4"/>
    <w:rsid w:val="6CF3E2B8"/>
    <w:rsid w:val="6CF5C82E"/>
    <w:rsid w:val="6CF64C8A"/>
    <w:rsid w:val="6CF6DD26"/>
    <w:rsid w:val="6CF75A4D"/>
    <w:rsid w:val="6CF7F090"/>
    <w:rsid w:val="6CF87D11"/>
    <w:rsid w:val="6CF88250"/>
    <w:rsid w:val="6CFA59EB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0B266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0AA1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14647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BD6F38"/>
    <w:rsid w:val="6DC06B46"/>
    <w:rsid w:val="6DC19691"/>
    <w:rsid w:val="6DC2F598"/>
    <w:rsid w:val="6DC42F08"/>
    <w:rsid w:val="6DC53927"/>
    <w:rsid w:val="6DC6D5BC"/>
    <w:rsid w:val="6DC7C3DB"/>
    <w:rsid w:val="6DC81C8D"/>
    <w:rsid w:val="6DC9BD12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8CA5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6BDBD"/>
    <w:rsid w:val="6DE6C442"/>
    <w:rsid w:val="6DE7E9C9"/>
    <w:rsid w:val="6DE867BD"/>
    <w:rsid w:val="6DE89B52"/>
    <w:rsid w:val="6DE9C704"/>
    <w:rsid w:val="6DE9EC96"/>
    <w:rsid w:val="6DEB0F3F"/>
    <w:rsid w:val="6DEB4BCE"/>
    <w:rsid w:val="6DEB53AC"/>
    <w:rsid w:val="6DECFCEA"/>
    <w:rsid w:val="6DED600E"/>
    <w:rsid w:val="6DEE135B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7EE5"/>
    <w:rsid w:val="6E06917A"/>
    <w:rsid w:val="6E071268"/>
    <w:rsid w:val="6E077D85"/>
    <w:rsid w:val="6E078754"/>
    <w:rsid w:val="6E08A924"/>
    <w:rsid w:val="6E0A54A6"/>
    <w:rsid w:val="6E0A5D0B"/>
    <w:rsid w:val="6E0B5729"/>
    <w:rsid w:val="6E0D5C17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2209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1F5A1"/>
    <w:rsid w:val="6E426AD1"/>
    <w:rsid w:val="6E44453C"/>
    <w:rsid w:val="6E453504"/>
    <w:rsid w:val="6E45F46F"/>
    <w:rsid w:val="6E466748"/>
    <w:rsid w:val="6E46A01F"/>
    <w:rsid w:val="6E47D5A4"/>
    <w:rsid w:val="6E4888F1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E097"/>
    <w:rsid w:val="6E51F786"/>
    <w:rsid w:val="6E52DB71"/>
    <w:rsid w:val="6E5438A2"/>
    <w:rsid w:val="6E55D2FB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53DE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40AAA"/>
    <w:rsid w:val="6E7458EA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C9F80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BE1FC"/>
    <w:rsid w:val="6EAF2001"/>
    <w:rsid w:val="6EAFA096"/>
    <w:rsid w:val="6EAFB91F"/>
    <w:rsid w:val="6EB0E06F"/>
    <w:rsid w:val="6EB24905"/>
    <w:rsid w:val="6EB2A1DB"/>
    <w:rsid w:val="6EB2AA3E"/>
    <w:rsid w:val="6EB31A83"/>
    <w:rsid w:val="6EB3CB11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CDC28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A062"/>
    <w:rsid w:val="6EEFD132"/>
    <w:rsid w:val="6EEFFD4D"/>
    <w:rsid w:val="6EF0998D"/>
    <w:rsid w:val="6EF1FC80"/>
    <w:rsid w:val="6EF268B0"/>
    <w:rsid w:val="6EF496C1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665B8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7B2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CAD96"/>
    <w:rsid w:val="6F4D1250"/>
    <w:rsid w:val="6F4EBD90"/>
    <w:rsid w:val="6F4EC295"/>
    <w:rsid w:val="6F4EFF04"/>
    <w:rsid w:val="6F50E716"/>
    <w:rsid w:val="6F51DAD6"/>
    <w:rsid w:val="6F51F303"/>
    <w:rsid w:val="6F523BE1"/>
    <w:rsid w:val="6F535314"/>
    <w:rsid w:val="6F538D2E"/>
    <w:rsid w:val="6F54CF92"/>
    <w:rsid w:val="6F55D184"/>
    <w:rsid w:val="6F5671B4"/>
    <w:rsid w:val="6F56786F"/>
    <w:rsid w:val="6F57166C"/>
    <w:rsid w:val="6F5810C0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348C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58700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6E5DC"/>
    <w:rsid w:val="6F87F350"/>
    <w:rsid w:val="6F8912FF"/>
    <w:rsid w:val="6F891CB1"/>
    <w:rsid w:val="6F8C410C"/>
    <w:rsid w:val="6F8D3AAF"/>
    <w:rsid w:val="6F8F4915"/>
    <w:rsid w:val="6F8FC84A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67A"/>
    <w:rsid w:val="6FF0EAC1"/>
    <w:rsid w:val="6FF35F3E"/>
    <w:rsid w:val="6FF36264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E495D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96684"/>
    <w:rsid w:val="702A01AC"/>
    <w:rsid w:val="702B3DF0"/>
    <w:rsid w:val="702BC81C"/>
    <w:rsid w:val="702BF2CE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EAD17"/>
    <w:rsid w:val="704F5FE6"/>
    <w:rsid w:val="704F83E9"/>
    <w:rsid w:val="7050066F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5E987E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965F3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B073A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DB29A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2DE1C"/>
    <w:rsid w:val="70B3E8F7"/>
    <w:rsid w:val="70B442F9"/>
    <w:rsid w:val="70B45391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1DBB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4F49A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4A97E"/>
    <w:rsid w:val="70E55B4E"/>
    <w:rsid w:val="70E667D6"/>
    <w:rsid w:val="70E68704"/>
    <w:rsid w:val="70E6CF7A"/>
    <w:rsid w:val="70E8D221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4557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3E78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1FCB9E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00B71"/>
    <w:rsid w:val="7132B034"/>
    <w:rsid w:val="71330D1C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6F3D6"/>
    <w:rsid w:val="7148C2F7"/>
    <w:rsid w:val="7148FBF0"/>
    <w:rsid w:val="714B123C"/>
    <w:rsid w:val="714C7E97"/>
    <w:rsid w:val="71520938"/>
    <w:rsid w:val="7152098B"/>
    <w:rsid w:val="7153D21F"/>
    <w:rsid w:val="715430B7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25E5D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069AB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8F31BD"/>
    <w:rsid w:val="7190C722"/>
    <w:rsid w:val="7190C9B7"/>
    <w:rsid w:val="7190E27D"/>
    <w:rsid w:val="7193552C"/>
    <w:rsid w:val="71936AEA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903D"/>
    <w:rsid w:val="71ADE7DE"/>
    <w:rsid w:val="71AE4C5A"/>
    <w:rsid w:val="71B0523E"/>
    <w:rsid w:val="71B2C2F1"/>
    <w:rsid w:val="71B326C0"/>
    <w:rsid w:val="71B3C48F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E41A5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4BE6"/>
    <w:rsid w:val="71FD7A85"/>
    <w:rsid w:val="71FDE07A"/>
    <w:rsid w:val="71FF1920"/>
    <w:rsid w:val="72001EF8"/>
    <w:rsid w:val="7202301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DE440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7C6E8"/>
    <w:rsid w:val="724A095C"/>
    <w:rsid w:val="724A809F"/>
    <w:rsid w:val="724C859A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BB1E4"/>
    <w:rsid w:val="725D619A"/>
    <w:rsid w:val="725D7E63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6ECF7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95563"/>
    <w:rsid w:val="72BAEE7F"/>
    <w:rsid w:val="72BC3E80"/>
    <w:rsid w:val="72BCB012"/>
    <w:rsid w:val="72BCFD28"/>
    <w:rsid w:val="72BD32D7"/>
    <w:rsid w:val="72BD5172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534"/>
    <w:rsid w:val="72E32E71"/>
    <w:rsid w:val="72E58739"/>
    <w:rsid w:val="72E5A21E"/>
    <w:rsid w:val="72E64D93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562AD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BCA8"/>
    <w:rsid w:val="730FC60E"/>
    <w:rsid w:val="730FED7B"/>
    <w:rsid w:val="73106964"/>
    <w:rsid w:val="73114176"/>
    <w:rsid w:val="731476B0"/>
    <w:rsid w:val="73154BED"/>
    <w:rsid w:val="731565C3"/>
    <w:rsid w:val="7316D060"/>
    <w:rsid w:val="7317A063"/>
    <w:rsid w:val="7317BCBA"/>
    <w:rsid w:val="7318A260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8FE66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8295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206A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DDDE6"/>
    <w:rsid w:val="73AE5C99"/>
    <w:rsid w:val="73B09D30"/>
    <w:rsid w:val="73B1B2B5"/>
    <w:rsid w:val="73B23B2B"/>
    <w:rsid w:val="73B2725D"/>
    <w:rsid w:val="73B27926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04AC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66C83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1D3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EF8FF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2DE3B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987F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2B61F"/>
    <w:rsid w:val="74E39E55"/>
    <w:rsid w:val="74E41A1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8232D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8CC53"/>
    <w:rsid w:val="751904F0"/>
    <w:rsid w:val="751BEE67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A1384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EDAD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9C0AA"/>
    <w:rsid w:val="756B11A4"/>
    <w:rsid w:val="756B5F5B"/>
    <w:rsid w:val="756B751A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A35C8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3FF0A"/>
    <w:rsid w:val="75943D7D"/>
    <w:rsid w:val="75948E30"/>
    <w:rsid w:val="7595B144"/>
    <w:rsid w:val="75981BAF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2F3D"/>
    <w:rsid w:val="759F90CE"/>
    <w:rsid w:val="75A0CE39"/>
    <w:rsid w:val="75A0F05B"/>
    <w:rsid w:val="75A1F09E"/>
    <w:rsid w:val="75A28524"/>
    <w:rsid w:val="75A2B00B"/>
    <w:rsid w:val="75A2EB85"/>
    <w:rsid w:val="75A34CB6"/>
    <w:rsid w:val="75A38804"/>
    <w:rsid w:val="75A6C430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355F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1F9CD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2F8C5"/>
    <w:rsid w:val="7613B33A"/>
    <w:rsid w:val="7613F6F6"/>
    <w:rsid w:val="761521B2"/>
    <w:rsid w:val="76152FA3"/>
    <w:rsid w:val="7615708C"/>
    <w:rsid w:val="7616A700"/>
    <w:rsid w:val="7617559E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6EC9D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3967"/>
    <w:rsid w:val="76717B77"/>
    <w:rsid w:val="76735E7A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C9E3E"/>
    <w:rsid w:val="767DC81B"/>
    <w:rsid w:val="767DD996"/>
    <w:rsid w:val="767EE44D"/>
    <w:rsid w:val="767FF6FB"/>
    <w:rsid w:val="76817A52"/>
    <w:rsid w:val="76823EC8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E1AE1"/>
    <w:rsid w:val="768F1618"/>
    <w:rsid w:val="768F5666"/>
    <w:rsid w:val="76908E18"/>
    <w:rsid w:val="769095E5"/>
    <w:rsid w:val="769097A1"/>
    <w:rsid w:val="7690A282"/>
    <w:rsid w:val="7691B47E"/>
    <w:rsid w:val="7692637F"/>
    <w:rsid w:val="7692B051"/>
    <w:rsid w:val="76946695"/>
    <w:rsid w:val="769573F7"/>
    <w:rsid w:val="7696AF1A"/>
    <w:rsid w:val="7696C42A"/>
    <w:rsid w:val="7698046D"/>
    <w:rsid w:val="76981A75"/>
    <w:rsid w:val="7698C443"/>
    <w:rsid w:val="76998EBB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702BD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94AC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0ACE"/>
    <w:rsid w:val="76DACC79"/>
    <w:rsid w:val="76DAD6DF"/>
    <w:rsid w:val="76DBE446"/>
    <w:rsid w:val="76DC5836"/>
    <w:rsid w:val="76DC75F5"/>
    <w:rsid w:val="76DE81DA"/>
    <w:rsid w:val="76DEC64F"/>
    <w:rsid w:val="76DF0504"/>
    <w:rsid w:val="76DF1F8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EA5E4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A50E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19F3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36DAC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01F3E"/>
    <w:rsid w:val="77615C90"/>
    <w:rsid w:val="7761AA14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9A31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005B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3448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C21A2"/>
    <w:rsid w:val="77BDD4BE"/>
    <w:rsid w:val="77BDDA5F"/>
    <w:rsid w:val="77C2AA43"/>
    <w:rsid w:val="77C39DD1"/>
    <w:rsid w:val="77C42BC9"/>
    <w:rsid w:val="77C46CB8"/>
    <w:rsid w:val="77C50BDE"/>
    <w:rsid w:val="77C5E1C8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DEFFBE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1E225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C98B7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17A39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ACE0F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99B46"/>
    <w:rsid w:val="783A735C"/>
    <w:rsid w:val="783B050C"/>
    <w:rsid w:val="783BCFB9"/>
    <w:rsid w:val="783C5313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3650D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3CDE7"/>
    <w:rsid w:val="7875782C"/>
    <w:rsid w:val="7875FD77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34678"/>
    <w:rsid w:val="789407BC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9E6D59"/>
    <w:rsid w:val="78A1B5D5"/>
    <w:rsid w:val="78A39C24"/>
    <w:rsid w:val="78A3CE3F"/>
    <w:rsid w:val="78A43829"/>
    <w:rsid w:val="78A442AD"/>
    <w:rsid w:val="78A46548"/>
    <w:rsid w:val="78A90EAE"/>
    <w:rsid w:val="78AB3F05"/>
    <w:rsid w:val="78AB4268"/>
    <w:rsid w:val="78AB69B1"/>
    <w:rsid w:val="78AC9D36"/>
    <w:rsid w:val="78AD76B5"/>
    <w:rsid w:val="78ADA069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3871F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089CB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4C61"/>
    <w:rsid w:val="78DBEEE6"/>
    <w:rsid w:val="78DD3D27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46ED"/>
    <w:rsid w:val="78F0EDD1"/>
    <w:rsid w:val="78F17356"/>
    <w:rsid w:val="78F1779B"/>
    <w:rsid w:val="78F187F6"/>
    <w:rsid w:val="78F202B1"/>
    <w:rsid w:val="78F6274E"/>
    <w:rsid w:val="78F7B66C"/>
    <w:rsid w:val="78F86FAF"/>
    <w:rsid w:val="78F8D549"/>
    <w:rsid w:val="78F8F498"/>
    <w:rsid w:val="78F94839"/>
    <w:rsid w:val="78FAA986"/>
    <w:rsid w:val="78FC352F"/>
    <w:rsid w:val="78FC368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69EF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937D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5AE6F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3FB8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81DFC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618A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317D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216E"/>
    <w:rsid w:val="7A393F72"/>
    <w:rsid w:val="7A3941CD"/>
    <w:rsid w:val="7A3AC04A"/>
    <w:rsid w:val="7A3B2649"/>
    <w:rsid w:val="7A3C4426"/>
    <w:rsid w:val="7A3E02F6"/>
    <w:rsid w:val="7A408698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86BB9"/>
    <w:rsid w:val="7A7981D6"/>
    <w:rsid w:val="7A79997B"/>
    <w:rsid w:val="7A7A58E6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2DCAB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51CE6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5D5D"/>
    <w:rsid w:val="7ABAB2C0"/>
    <w:rsid w:val="7ABB441B"/>
    <w:rsid w:val="7ABB7E26"/>
    <w:rsid w:val="7ABC0FD1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DB6A"/>
    <w:rsid w:val="7ADDF3B4"/>
    <w:rsid w:val="7ADE0BCF"/>
    <w:rsid w:val="7ADF02A3"/>
    <w:rsid w:val="7AE1289A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08E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1372"/>
    <w:rsid w:val="7B418EDB"/>
    <w:rsid w:val="7B424AFD"/>
    <w:rsid w:val="7B43246A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D958E"/>
    <w:rsid w:val="7B4E2F9F"/>
    <w:rsid w:val="7B4EB5D8"/>
    <w:rsid w:val="7B4EFC79"/>
    <w:rsid w:val="7B4EFD3E"/>
    <w:rsid w:val="7B4F06E3"/>
    <w:rsid w:val="7B4F5FFF"/>
    <w:rsid w:val="7B501EE2"/>
    <w:rsid w:val="7B510060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C7820"/>
    <w:rsid w:val="7B7E0574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8E9596"/>
    <w:rsid w:val="7B91B853"/>
    <w:rsid w:val="7B927B46"/>
    <w:rsid w:val="7B93908F"/>
    <w:rsid w:val="7B944905"/>
    <w:rsid w:val="7B94C526"/>
    <w:rsid w:val="7B94FAEF"/>
    <w:rsid w:val="7B958AE9"/>
    <w:rsid w:val="7B96060C"/>
    <w:rsid w:val="7B965508"/>
    <w:rsid w:val="7B9717F4"/>
    <w:rsid w:val="7B9A0919"/>
    <w:rsid w:val="7B9A54AE"/>
    <w:rsid w:val="7B9B0ADC"/>
    <w:rsid w:val="7B9B2F4D"/>
    <w:rsid w:val="7B9B7EED"/>
    <w:rsid w:val="7B9CECBD"/>
    <w:rsid w:val="7B9D731F"/>
    <w:rsid w:val="7B9E8495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CD29"/>
    <w:rsid w:val="7BB0E0FE"/>
    <w:rsid w:val="7BB43A3F"/>
    <w:rsid w:val="7BB43A6F"/>
    <w:rsid w:val="7BB5D74F"/>
    <w:rsid w:val="7BB60B6C"/>
    <w:rsid w:val="7BB6B66F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30003"/>
    <w:rsid w:val="7BD4B699"/>
    <w:rsid w:val="7BD5657E"/>
    <w:rsid w:val="7BD58B60"/>
    <w:rsid w:val="7BD5DE9E"/>
    <w:rsid w:val="7BD75845"/>
    <w:rsid w:val="7BD8D53F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22B"/>
    <w:rsid w:val="7BF5174B"/>
    <w:rsid w:val="7BF5317A"/>
    <w:rsid w:val="7BF61DC2"/>
    <w:rsid w:val="7BF698BE"/>
    <w:rsid w:val="7BF8113C"/>
    <w:rsid w:val="7BF8B152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87A3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3F17E7"/>
    <w:rsid w:val="7C40490F"/>
    <w:rsid w:val="7C4056BA"/>
    <w:rsid w:val="7C40573D"/>
    <w:rsid w:val="7C40B493"/>
    <w:rsid w:val="7C42B808"/>
    <w:rsid w:val="7C46294F"/>
    <w:rsid w:val="7C4695DC"/>
    <w:rsid w:val="7C4961EC"/>
    <w:rsid w:val="7C499B38"/>
    <w:rsid w:val="7C4B3AB3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B15C4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3D77"/>
    <w:rsid w:val="7C67E8BC"/>
    <w:rsid w:val="7C69694E"/>
    <w:rsid w:val="7C69AF4E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7FE824"/>
    <w:rsid w:val="7C8141F6"/>
    <w:rsid w:val="7C81CB6C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0534C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325B3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277D7"/>
    <w:rsid w:val="7CB3B67D"/>
    <w:rsid w:val="7CB3E5FC"/>
    <w:rsid w:val="7CB49C79"/>
    <w:rsid w:val="7CB4DD02"/>
    <w:rsid w:val="7CB5516F"/>
    <w:rsid w:val="7CB5664F"/>
    <w:rsid w:val="7CB62D3C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4DFE3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C3C5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62DC"/>
    <w:rsid w:val="7D819BD6"/>
    <w:rsid w:val="7D81B7F1"/>
    <w:rsid w:val="7D827795"/>
    <w:rsid w:val="7D837835"/>
    <w:rsid w:val="7D83B1D4"/>
    <w:rsid w:val="7D83F403"/>
    <w:rsid w:val="7D851905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E43E"/>
    <w:rsid w:val="7D99FE22"/>
    <w:rsid w:val="7D9A7C11"/>
    <w:rsid w:val="7D9AC1F7"/>
    <w:rsid w:val="7D9AC6E9"/>
    <w:rsid w:val="7D9B14E0"/>
    <w:rsid w:val="7D9B5F16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A01CA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77883"/>
    <w:rsid w:val="7E0B37B5"/>
    <w:rsid w:val="7E0B54F3"/>
    <w:rsid w:val="7E0B8EB0"/>
    <w:rsid w:val="7E0BD3DA"/>
    <w:rsid w:val="7E0D20F7"/>
    <w:rsid w:val="7E0D3B44"/>
    <w:rsid w:val="7E0D8158"/>
    <w:rsid w:val="7E0EEB0E"/>
    <w:rsid w:val="7E0F7819"/>
    <w:rsid w:val="7E10D889"/>
    <w:rsid w:val="7E1199AF"/>
    <w:rsid w:val="7E12FFF5"/>
    <w:rsid w:val="7E145AC6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20C3"/>
    <w:rsid w:val="7E1FD5EB"/>
    <w:rsid w:val="7E204B20"/>
    <w:rsid w:val="7E20B2C5"/>
    <w:rsid w:val="7E22AA3A"/>
    <w:rsid w:val="7E22C5EE"/>
    <w:rsid w:val="7E231546"/>
    <w:rsid w:val="7E247DBF"/>
    <w:rsid w:val="7E255635"/>
    <w:rsid w:val="7E256562"/>
    <w:rsid w:val="7E268BE3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0F095"/>
    <w:rsid w:val="7E5164EC"/>
    <w:rsid w:val="7E51CFCF"/>
    <w:rsid w:val="7E536036"/>
    <w:rsid w:val="7E53CEC6"/>
    <w:rsid w:val="7E57CE9B"/>
    <w:rsid w:val="7E583699"/>
    <w:rsid w:val="7E59BC8E"/>
    <w:rsid w:val="7E5C2241"/>
    <w:rsid w:val="7E61732B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CFEDF"/>
    <w:rsid w:val="7EAD1AAA"/>
    <w:rsid w:val="7EAE52ED"/>
    <w:rsid w:val="7EAF69B0"/>
    <w:rsid w:val="7EAFA9D2"/>
    <w:rsid w:val="7EB04B4C"/>
    <w:rsid w:val="7EB0C97D"/>
    <w:rsid w:val="7EB2637B"/>
    <w:rsid w:val="7EB36BA0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2612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6BB40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7B602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3AE56"/>
    <w:rsid w:val="7F65EE2F"/>
    <w:rsid w:val="7F668845"/>
    <w:rsid w:val="7F6733B8"/>
    <w:rsid w:val="7F68ED0C"/>
    <w:rsid w:val="7F69104C"/>
    <w:rsid w:val="7F691CBD"/>
    <w:rsid w:val="7F6B5AD0"/>
    <w:rsid w:val="7F6CE1F5"/>
    <w:rsid w:val="7F6E0A27"/>
    <w:rsid w:val="7F6F573C"/>
    <w:rsid w:val="7F71737A"/>
    <w:rsid w:val="7F71D251"/>
    <w:rsid w:val="7F7230FE"/>
    <w:rsid w:val="7F726B39"/>
    <w:rsid w:val="7F7308CD"/>
    <w:rsid w:val="7F7436E2"/>
    <w:rsid w:val="7F769C21"/>
    <w:rsid w:val="7F776A6C"/>
    <w:rsid w:val="7F79740A"/>
    <w:rsid w:val="7F7BB914"/>
    <w:rsid w:val="7F7CE009"/>
    <w:rsid w:val="7F7E7C79"/>
    <w:rsid w:val="7F7EFC4A"/>
    <w:rsid w:val="7F7F2FF5"/>
    <w:rsid w:val="7F805EB6"/>
    <w:rsid w:val="7F813A6A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69A3"/>
    <w:rsid w:val="7F947487"/>
    <w:rsid w:val="7F95031D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316C5"/>
    <w:rsid w:val="7FB4A0E3"/>
    <w:rsid w:val="7FB6855E"/>
    <w:rsid w:val="7FB6E6B9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47C7"/>
    <w:rsid w:val="7FD282A7"/>
    <w:rsid w:val="7FD432D8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117C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955E2AA8-6F3A-489E-833E-65A4D673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DE5505"/>
    <w:pPr>
      <w:spacing w:after="0" w:line="264" w:lineRule="auto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2236</Words>
  <Characters>12746</Characters>
  <Application>Microsoft Office Word</Application>
  <DocSecurity>4</DocSecurity>
  <Lines>106</Lines>
  <Paragraphs>29</Paragraphs>
  <ScaleCrop>false</ScaleCrop>
  <Company>Bureau of Reclamation</Company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Pien, Catarina L</cp:lastModifiedBy>
  <cp:revision>1726</cp:revision>
  <cp:lastPrinted>2024-04-02T19:50:00Z</cp:lastPrinted>
  <dcterms:created xsi:type="dcterms:W3CDTF">2023-10-06T17:37:00Z</dcterms:created>
  <dcterms:modified xsi:type="dcterms:W3CDTF">2024-06-10T17:29:00Z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